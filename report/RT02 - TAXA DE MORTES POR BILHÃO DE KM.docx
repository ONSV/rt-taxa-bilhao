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jpeg" ContentType="image/jpeg"/>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footer3.xml" ContentType="application/vnd.openxmlformats-officedocument.wordprocessingml.footer+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bookmarkStart w:id="0" w:name="_Hlk139056635"/>
      <w:bookmarkStart w:id="1" w:name="_Hlk139056635"/>
      <w:bookmarkEnd w:id="1"/>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bookmarkStart w:id="2" w:name="_GoBack"/>
      <w:bookmarkStart w:id="3" w:name="_GoBack"/>
      <w:bookmarkEnd w:id="3"/>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tabs>
          <w:tab w:val="clear" w:pos="720"/>
          <w:tab w:val="left" w:pos="4140" w:leader="none"/>
        </w:tabs>
        <w:spacing w:lineRule="auto" w:line="360" w:before="0" w:after="120"/>
        <w:rPr>
          <w:rFonts w:ascii="Arial" w:hAnsi="Arial" w:eastAsia="Arial" w:cs="Arial"/>
          <w:b/>
          <w:color w:val="000000"/>
          <w:sz w:val="32"/>
          <w:szCs w:val="32"/>
        </w:rPr>
      </w:pPr>
      <w:r>
        <w:rPr>
          <w:rFonts w:eastAsia="Arial" w:cs="Arial" w:ascii="Arial" w:hAnsi="Arial"/>
          <w:b/>
          <w:color w:val="000000"/>
          <w:sz w:val="32"/>
          <w:szCs w:val="32"/>
        </w:rPr>
        <w:tab/>
      </w:r>
    </w:p>
    <w:p>
      <w:pPr>
        <w:pStyle w:val="Normal0"/>
        <w:spacing w:lineRule="auto" w:line="360" w:before="0" w:after="120"/>
        <w:jc w:val="center"/>
        <w:rPr>
          <w:rFonts w:ascii="Arial" w:hAnsi="Arial" w:eastAsia="Arial" w:cs="Arial"/>
          <w:b/>
          <w:bCs/>
          <w:color w:val="000000" w:themeColor="text1"/>
          <w:sz w:val="32"/>
          <w:szCs w:val="32"/>
        </w:rPr>
      </w:pPr>
      <w:r>
        <w:rPr>
          <w:rFonts w:eastAsia="Arial" w:cs="Arial" w:ascii="Arial" w:hAnsi="Arial"/>
          <w:b/>
          <w:bCs/>
          <w:color w:val="000000" w:themeColor="text1"/>
          <w:sz w:val="32"/>
          <w:szCs w:val="32"/>
        </w:rPr>
        <w:t>TAXA DE MORTES POR BILHÃO DE KM AO LONGO DA 1ª DÉCADA MUNDIAL DE AÇÃO PELA SEGURANÇA VIÁRIA</w:t>
      </w:r>
    </w:p>
    <w:p>
      <w:pPr>
        <w:pStyle w:val="Normal0"/>
        <w:spacing w:lineRule="auto" w:line="360" w:before="0" w:after="120"/>
        <w:jc w:val="center"/>
        <w:rPr>
          <w:rFonts w:ascii="Arial" w:hAnsi="Arial" w:eastAsia="Arial" w:cs="Arial"/>
          <w:b/>
          <w:bCs/>
          <w:color w:val="000000" w:themeColor="text1"/>
          <w:sz w:val="32"/>
          <w:szCs w:val="32"/>
        </w:rPr>
      </w:pPr>
      <w:r>
        <w:rPr>
          <w:rFonts w:eastAsia="Arial" w:cs="Arial" w:ascii="Arial" w:hAnsi="Arial"/>
          <w:b/>
          <w:bCs/>
          <w:color w:val="000000" w:themeColor="text1"/>
          <w:sz w:val="32"/>
          <w:szCs w:val="32"/>
        </w:rPr>
        <w:t>(2011 – 2020)</w:t>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spacing w:lineRule="auto" w:line="360" w:before="0" w:after="120"/>
        <w:jc w:val="center"/>
        <w:rPr>
          <w:rFonts w:ascii="Arial" w:hAnsi="Arial" w:eastAsia="Arial" w:cs="Arial"/>
          <w:b/>
          <w:color w:val="000000"/>
          <w:sz w:val="32"/>
          <w:szCs w:val="32"/>
        </w:rPr>
      </w:pPr>
      <w:r>
        <w:rPr>
          <w:rFonts w:eastAsia="Arial" w:cs="Arial" w:ascii="Arial" w:hAnsi="Arial"/>
          <w:b/>
          <w:color w:val="000000"/>
          <w:sz w:val="32"/>
          <w:szCs w:val="32"/>
        </w:rPr>
      </w:r>
    </w:p>
    <w:p>
      <w:pPr>
        <w:pStyle w:val="Normal0"/>
        <w:pBdr/>
        <w:ind w:left="5670" w:hanging="0"/>
        <w:rPr>
          <w:rFonts w:ascii="Arial" w:hAnsi="Arial" w:eastAsia="Arial" w:cs="Arial"/>
          <w:color w:val="000000"/>
          <w:sz w:val="20"/>
          <w:szCs w:val="20"/>
        </w:rPr>
      </w:pPr>
      <w:r>
        <w:rPr>
          <w:rFonts w:eastAsia="Arial" w:cs="Arial" w:ascii="Arial" w:hAnsi="Arial"/>
          <w:color w:val="000000" w:themeColor="text1"/>
          <w:sz w:val="20"/>
          <w:szCs w:val="20"/>
        </w:rPr>
        <w:t>Relatório técnico trimestral – Tema 02</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Elaborado no âmbito da Cooperação Técnica entre a Universidade Federal do Paraná e o Observatório Nacional de Segurança Viária (Cooperação 92/2022).</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Louise Fuhrmann</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Marco Antonio Silva Guibor</w:t>
      </w:r>
    </w:p>
    <w:p>
      <w:pPr>
        <w:pStyle w:val="Normal0"/>
        <w:pBdr/>
        <w:ind w:left="5670" w:hanging="0"/>
        <w:rPr>
          <w:rFonts w:ascii="Arial" w:hAnsi="Arial" w:eastAsia="Arial" w:cs="Arial"/>
          <w:color w:val="000000"/>
          <w:sz w:val="20"/>
          <w:szCs w:val="20"/>
        </w:rPr>
      </w:pPr>
      <w:r>
        <w:rPr>
          <w:rFonts w:eastAsia="Arial" w:cs="Arial" w:ascii="Arial" w:hAnsi="Arial"/>
          <w:color w:val="000000"/>
          <w:sz w:val="20"/>
          <w:szCs w:val="20"/>
        </w:rPr>
        <w:t>Jorge Tiago Bastos</w:t>
      </w:r>
    </w:p>
    <w:p>
      <w:pPr>
        <w:pStyle w:val="Normal0"/>
        <w:pBdr/>
        <w:spacing w:lineRule="auto" w:line="360" w:before="0" w:after="120"/>
        <w:jc w:val="right"/>
        <w:rPr>
          <w:rFonts w:ascii="Arial" w:hAnsi="Arial" w:eastAsia="Arial" w:cs="Arial"/>
          <w:b/>
          <w:sz w:val="32"/>
          <w:szCs w:val="32"/>
        </w:rPr>
      </w:pPr>
      <w:r>
        <w:rPr>
          <w:rFonts w:eastAsia="Arial" w:cs="Arial" w:ascii="Arial" w:hAnsi="Arial"/>
          <w:b/>
          <w:sz w:val="32"/>
          <w:szCs w:val="32"/>
        </w:rPr>
      </w:r>
    </w:p>
    <w:p>
      <w:pPr>
        <w:pStyle w:val="Normal0"/>
        <w:pBdr/>
        <w:spacing w:lineRule="auto" w:line="360" w:before="0" w:after="120"/>
        <w:rPr>
          <w:rFonts w:ascii="Arial" w:hAnsi="Arial" w:eastAsia="Arial" w:cs="Arial"/>
          <w:b/>
          <w:sz w:val="32"/>
          <w:szCs w:val="32"/>
        </w:rPr>
      </w:pPr>
      <w:r>
        <w:rPr>
          <w:rFonts w:eastAsia="Arial" w:cs="Arial" w:ascii="Arial" w:hAnsi="Arial"/>
          <w:b/>
          <w:sz w:val="32"/>
          <w:szCs w:val="32"/>
        </w:rPr>
      </w:r>
    </w:p>
    <w:p>
      <w:pPr>
        <w:pStyle w:val="Normal0"/>
        <w:pBdr/>
        <w:spacing w:lineRule="auto" w:line="360" w:before="0" w:after="120"/>
        <w:jc w:val="center"/>
        <w:rPr>
          <w:rFonts w:ascii="Arial" w:hAnsi="Arial" w:eastAsia="Arial" w:cs="Arial"/>
        </w:rPr>
      </w:pPr>
      <w:r>
        <w:rPr>
          <w:rFonts w:eastAsia="Arial" w:cs="Arial" w:ascii="Arial" w:hAnsi="Arial"/>
        </w:rPr>
        <w:t>CURITIBA</w:t>
      </w:r>
    </w:p>
    <w:p>
      <w:pPr>
        <w:pStyle w:val="Normal0"/>
        <w:pBdr/>
        <w:spacing w:lineRule="auto" w:line="360" w:before="0" w:after="120"/>
        <w:jc w:val="center"/>
        <w:rPr>
          <w:rFonts w:ascii="Arial" w:hAnsi="Arial" w:eastAsia="Arial" w:cs="Arial"/>
        </w:rPr>
      </w:pPr>
      <w:r>
        <mc:AlternateContent>
          <mc:Choice Requires="wps">
            <w:drawing>
              <wp:anchor behindDoc="0" distT="0" distB="0" distL="0" distR="0" simplePos="0" locked="0" layoutInCell="1" allowOverlap="1" relativeHeight="6" wp14:anchorId="34E8194F">
                <wp:simplePos x="0" y="0"/>
                <wp:positionH relativeFrom="column">
                  <wp:posOffset>2894965</wp:posOffset>
                </wp:positionH>
                <wp:positionV relativeFrom="paragraph">
                  <wp:posOffset>1033780</wp:posOffset>
                </wp:positionV>
                <wp:extent cx="329565" cy="255270"/>
                <wp:effectExtent l="40640" t="17780" r="40005" b="63500"/>
                <wp:wrapNone/>
                <wp:docPr id="1" name="Oval 15"/>
                <a:graphic xmlns:a="http://schemas.openxmlformats.org/drawingml/2006/main">
                  <a:graphicData uri="http://schemas.microsoft.com/office/word/2010/wordprocessingShape">
                    <wps:wsp>
                      <wps:cNvSpPr/>
                      <wps:spPr>
                        <a:xfrm>
                          <a:off x="0" y="0"/>
                          <a:ext cx="329400" cy="255240"/>
                        </a:xfrm>
                        <a:prstGeom prst="ellipse">
                          <a:avLst/>
                        </a:prstGeom>
                        <a:solidFill>
                          <a:schemeClr val="bg1"/>
                        </a:solidFill>
                        <a:ln>
                          <a:noFill/>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id="shape_0" ID="Oval 15" path="l-2147483648,-2147483643l-2147483628,-2147483627l-2147483648,-2147483643l-2147483626,-2147483625xe" fillcolor="white" stroked="f" o:allowincell="f" style="position:absolute;margin-left:227.95pt;margin-top:81.4pt;width:25.9pt;height:20.05pt;mso-wrap-style:none;v-text-anchor:middle" wp14:anchorId="34E8194F">
                <v:fill o:detectmouseclick="t" type="solid" color2="black"/>
                <v:stroke color="#3465a4" weight="9360" joinstyle="round" endcap="flat"/>
                <v:shadow on="t" obscured="f" color="black"/>
                <w10:wrap type="none"/>
              </v:oval>
            </w:pict>
          </mc:Fallback>
        </mc:AlternateContent>
      </w:r>
      <w:r>
        <w:rPr>
          <w:rFonts w:eastAsia="Arial" w:cs="Arial" w:ascii="Arial" w:hAnsi="Arial"/>
        </w:rPr>
        <w:t>Set/2023</w:t>
      </w:r>
    </w:p>
    <w:p>
      <w:pPr>
        <w:pStyle w:val="Normal0"/>
        <w:pBdr/>
        <w:spacing w:lineRule="auto" w:line="360" w:before="0" w:after="120"/>
        <w:jc w:val="center"/>
        <w:rPr>
          <w:rFonts w:ascii="Arial" w:hAnsi="Arial" w:eastAsia="Arial" w:cs="Arial"/>
        </w:rPr>
      </w:pPr>
      <w:r>
        <w:rPr>
          <w:rFonts w:eastAsia="Arial" w:cs="Arial" w:ascii="Arial" w:hAnsi="Arial"/>
        </w:rPr>
      </w:r>
    </w:p>
    <w:sdt>
      <w:sdtPr>
        <w:docPartObj>
          <w:docPartGallery w:val="Table of Contents"/>
          <w:docPartUnique w:val="true"/>
        </w:docPartObj>
      </w:sdtPr>
      <w:sdtContent>
        <w:p>
          <w:pPr>
            <w:pStyle w:val="ContentsHeading"/>
            <w:spacing w:before="0" w:after="120"/>
            <w:jc w:val="center"/>
            <w:rPr>
              <w:rFonts w:ascii="Arial" w:hAnsi="Arial" w:cs="Arial"/>
              <w:b/>
              <w:color w:val="auto"/>
              <w:sz w:val="28"/>
              <w:szCs w:val="28"/>
            </w:rPr>
          </w:pPr>
          <w:r>
            <w:rPr>
              <w:rFonts w:cs="Arial" w:ascii="Arial" w:hAnsi="Arial"/>
              <w:b/>
              <w:color w:val="auto"/>
              <w:sz w:val="28"/>
              <w:szCs w:val="28"/>
            </w:rPr>
            <w:t>Sumário</w:t>
          </w:r>
        </w:p>
        <w:p>
          <w:pPr>
            <w:pStyle w:val="Normal0"/>
            <w:rPr/>
          </w:pPr>
          <w:r>
            <w:rPr/>
          </w:r>
        </w:p>
        <w:p>
          <w:pPr>
            <w:pStyle w:val="Normal0"/>
            <w:rPr/>
          </w:pPr>
          <w:r>
            <w:rPr/>
          </w:r>
        </w:p>
        <w:p>
          <w:pPr>
            <w:pStyle w:val="Normal0"/>
            <w:rPr/>
          </w:pPr>
          <w:r>
            <w:rPr/>
          </w:r>
        </w:p>
        <w:p>
          <w:pPr>
            <w:pStyle w:val="Contents1"/>
            <w:rPr>
              <w:rFonts w:ascii="Cambria" w:hAnsi="Cambria" w:eastAsia="" w:cs="" w:asciiTheme="minorHAnsi" w:cstheme="minorBidi" w:eastAsiaTheme="minorEastAsia" w:hAnsiTheme="minorHAnsi"/>
              <w:sz w:val="22"/>
              <w:szCs w:val="22"/>
            </w:rPr>
          </w:pPr>
          <w:r>
            <w:fldChar w:fldCharType="begin"/>
          </w:r>
          <w:r>
            <w:rPr>
              <w:webHidden/>
              <w:rStyle w:val="IndexLink"/>
              <w:rFonts w:cs="Arial" w:ascii="Arial" w:hAnsi="Arial"/>
            </w:rPr>
            <w:instrText xml:space="preserve"> TOC \z \o "1-3" \u \h</w:instrText>
          </w:r>
          <w:r>
            <w:rPr>
              <w:webHidden/>
              <w:rStyle w:val="IndexLink"/>
              <w:rFonts w:cs="Arial" w:ascii="Arial" w:hAnsi="Arial"/>
            </w:rPr>
            <w:fldChar w:fldCharType="separate"/>
          </w:r>
          <w:hyperlink w:anchor="_Toc145519543">
            <w:r>
              <w:rPr>
                <w:webHidden/>
                <w:rStyle w:val="IndexLink"/>
                <w:rFonts w:cs="Arial" w:ascii="Arial" w:hAnsi="Arial"/>
              </w:rPr>
              <w:t>1.</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Objetivos e escopo do documento</w:t>
            </w:r>
            <w:r>
              <w:rPr>
                <w:webHidden/>
              </w:rPr>
              <w:fldChar w:fldCharType="begin"/>
            </w:r>
            <w:r>
              <w:rPr>
                <w:webHidden/>
              </w:rPr>
              <w:instrText xml:space="preserve">PAGEREF _Toc145519543 \h</w:instrText>
            </w:r>
            <w:r>
              <w:rPr>
                <w:webHidden/>
              </w:rPr>
              <w:fldChar w:fldCharType="separate"/>
            </w:r>
            <w:r>
              <w:rPr>
                <w:rStyle w:val="IndexLink"/>
                <w:vanish w:val="false"/>
              </w:rPr>
              <w:tab/>
              <w:t>3</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4">
            <w:r>
              <w:rPr>
                <w:webHidden/>
                <w:rStyle w:val="IndexLink"/>
                <w:rFonts w:cs="Arial" w:ascii="Arial" w:hAnsi="Arial"/>
              </w:rPr>
              <w:t>2.</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Introdução</w:t>
            </w:r>
            <w:r>
              <w:rPr>
                <w:webHidden/>
              </w:rPr>
              <w:fldChar w:fldCharType="begin"/>
            </w:r>
            <w:r>
              <w:rPr>
                <w:webHidden/>
              </w:rPr>
              <w:instrText xml:space="preserve">PAGEREF _Toc145519544 \h</w:instrText>
            </w:r>
            <w:r>
              <w:rPr>
                <w:webHidden/>
              </w:rPr>
              <w:fldChar w:fldCharType="separate"/>
            </w:r>
            <w:r>
              <w:rPr>
                <w:rStyle w:val="IndexLink"/>
                <w:vanish w:val="false"/>
              </w:rPr>
              <w:tab/>
              <w:t>3</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5">
            <w:r>
              <w:rPr>
                <w:webHidden/>
                <w:rStyle w:val="IndexLink"/>
                <w:rFonts w:cs="Arial" w:ascii="Arial" w:hAnsi="Arial"/>
              </w:rPr>
              <w:t>4.</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Metodologia</w:t>
            </w:r>
            <w:r>
              <w:rPr>
                <w:webHidden/>
              </w:rPr>
              <w:fldChar w:fldCharType="begin"/>
            </w:r>
            <w:r>
              <w:rPr>
                <w:webHidden/>
              </w:rPr>
              <w:instrText xml:space="preserve">PAGEREF _Toc145519545 \h</w:instrText>
            </w:r>
            <w:r>
              <w:rPr>
                <w:webHidden/>
              </w:rPr>
              <w:fldChar w:fldCharType="separate"/>
            </w:r>
            <w:r>
              <w:rPr>
                <w:rStyle w:val="IndexLink"/>
                <w:vanish w:val="false"/>
              </w:rPr>
              <w:tab/>
              <w:t>5</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6">
            <w:r>
              <w:rPr>
                <w:webHidden/>
                <w:rStyle w:val="IndexLink"/>
                <w:rFonts w:cs="Arial" w:ascii="Arial" w:hAnsi="Arial"/>
              </w:rPr>
              <w:t>5.</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Resultados e análises</w:t>
            </w:r>
            <w:r>
              <w:rPr>
                <w:webHidden/>
              </w:rPr>
              <w:fldChar w:fldCharType="begin"/>
            </w:r>
            <w:r>
              <w:rPr>
                <w:webHidden/>
              </w:rPr>
              <w:instrText xml:space="preserve">PAGEREF _Toc145519546 \h</w:instrText>
            </w:r>
            <w:r>
              <w:rPr>
                <w:webHidden/>
              </w:rPr>
              <w:fldChar w:fldCharType="separate"/>
            </w:r>
            <w:r>
              <w:rPr>
                <w:rStyle w:val="IndexLink"/>
                <w:vanish w:val="false"/>
              </w:rPr>
              <w:tab/>
              <w:t>7</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7">
            <w:r>
              <w:rPr>
                <w:webHidden/>
                <w:rStyle w:val="IndexLink"/>
                <w:rFonts w:cs="Arial" w:ascii="Arial" w:hAnsi="Arial"/>
              </w:rPr>
              <w:t>5.1.</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Resultados e análises em nível nacional</w:t>
            </w:r>
            <w:r>
              <w:rPr>
                <w:webHidden/>
              </w:rPr>
              <w:fldChar w:fldCharType="begin"/>
            </w:r>
            <w:r>
              <w:rPr>
                <w:webHidden/>
              </w:rPr>
              <w:instrText xml:space="preserve">PAGEREF _Toc145519547 \h</w:instrText>
            </w:r>
            <w:r>
              <w:rPr>
                <w:webHidden/>
              </w:rPr>
              <w:fldChar w:fldCharType="separate"/>
            </w:r>
            <w:r>
              <w:rPr>
                <w:rStyle w:val="IndexLink"/>
                <w:vanish w:val="false"/>
              </w:rPr>
              <w:tab/>
              <w:t>7</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8">
            <w:r>
              <w:rPr>
                <w:webHidden/>
                <w:rStyle w:val="IndexLink"/>
                <w:rFonts w:cs="Arial" w:ascii="Arial" w:hAnsi="Arial"/>
              </w:rPr>
              <w:t>5.2.</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Resultados e análises em nível internacional</w:t>
            </w:r>
            <w:r>
              <w:rPr>
                <w:webHidden/>
              </w:rPr>
              <w:fldChar w:fldCharType="begin"/>
            </w:r>
            <w:r>
              <w:rPr>
                <w:webHidden/>
              </w:rPr>
              <w:instrText xml:space="preserve">PAGEREF _Toc145519548 \h</w:instrText>
            </w:r>
            <w:r>
              <w:rPr>
                <w:webHidden/>
              </w:rPr>
              <w:fldChar w:fldCharType="separate"/>
            </w:r>
            <w:r>
              <w:rPr>
                <w:rStyle w:val="IndexLink"/>
                <w:vanish w:val="false"/>
              </w:rPr>
              <w:tab/>
              <w:t>14</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49">
            <w:r>
              <w:rPr>
                <w:webHidden/>
                <w:rStyle w:val="IndexLink"/>
                <w:rFonts w:cs="Arial" w:ascii="Arial" w:hAnsi="Arial"/>
              </w:rPr>
              <w:t>5.3.</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Dados internacionais ao longo do tempo</w:t>
            </w:r>
            <w:r>
              <w:rPr>
                <w:webHidden/>
              </w:rPr>
              <w:fldChar w:fldCharType="begin"/>
            </w:r>
            <w:r>
              <w:rPr>
                <w:webHidden/>
              </w:rPr>
              <w:instrText xml:space="preserve">PAGEREF _Toc145519549 \h</w:instrText>
            </w:r>
            <w:r>
              <w:rPr>
                <w:webHidden/>
              </w:rPr>
              <w:fldChar w:fldCharType="separate"/>
            </w:r>
            <w:r>
              <w:rPr>
                <w:rStyle w:val="IndexLink"/>
                <w:vanish w:val="false"/>
              </w:rPr>
              <w:tab/>
              <w:t>15</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hyperlink w:anchor="_Toc145519550">
            <w:r>
              <w:rPr>
                <w:webHidden/>
                <w:rStyle w:val="IndexLink"/>
                <w:rFonts w:cs="Arial" w:ascii="Arial" w:hAnsi="Arial"/>
              </w:rPr>
              <w:t>6.</w:t>
            </w:r>
            <w:r>
              <w:rPr>
                <w:rStyle w:val="IndexLink"/>
                <w:rFonts w:eastAsia="" w:cs="" w:ascii="Cambria" w:hAnsi="Cambria" w:asciiTheme="minorHAnsi" w:cstheme="minorBidi" w:eastAsiaTheme="minorEastAsia" w:hAnsiTheme="minorHAnsi"/>
                <w:sz w:val="22"/>
                <w:szCs w:val="22"/>
              </w:rPr>
              <w:tab/>
            </w:r>
            <w:r>
              <w:rPr>
                <w:rStyle w:val="IndexLink"/>
                <w:rFonts w:cs="Arial" w:ascii="Arial" w:hAnsi="Arial"/>
              </w:rPr>
              <w:t>Conclusões</w:t>
            </w:r>
            <w:r>
              <w:rPr>
                <w:webHidden/>
              </w:rPr>
              <w:fldChar w:fldCharType="begin"/>
            </w:r>
            <w:r>
              <w:rPr>
                <w:webHidden/>
              </w:rPr>
              <w:instrText xml:space="preserve">PAGEREF _Toc145519550 \h</w:instrText>
            </w:r>
            <w:r>
              <w:rPr>
                <w:webHidden/>
              </w:rPr>
              <w:fldChar w:fldCharType="separate"/>
            </w:r>
            <w:r>
              <w:rPr>
                <w:rStyle w:val="IndexLink"/>
                <w:vanish w:val="false"/>
              </w:rPr>
              <w:tab/>
              <w:t>21</w:t>
            </w:r>
            <w:r>
              <w:rPr>
                <w:webHidden/>
              </w:rPr>
              <w:fldChar w:fldCharType="end"/>
            </w:r>
          </w:hyperlink>
        </w:p>
        <w:p>
          <w:pPr>
            <w:pStyle w:val="Contents1"/>
            <w:rPr>
              <w:rFonts w:ascii="Cambria" w:hAnsi="Cambria" w:eastAsia="" w:cs="" w:asciiTheme="minorHAnsi" w:cstheme="minorBidi" w:eastAsiaTheme="minorEastAsia" w:hAnsiTheme="minorHAnsi"/>
              <w:sz w:val="22"/>
              <w:szCs w:val="22"/>
            </w:rPr>
          </w:pPr>
          <w:r>
            <w:rPr>
              <w:rFonts w:eastAsia="" w:cs="" w:ascii="Cambria" w:hAnsi="Cambria" w:asciiTheme="minorHAnsi" w:cstheme="minorBidi" w:eastAsiaTheme="minorEastAsia" w:hAnsiTheme="minorHAnsi"/>
              <w:sz w:val="22"/>
              <w:szCs w:val="22"/>
            </w:rPr>
            <w:t xml:space="preserve">                           </w:t>
          </w:r>
          <w:hyperlink w:anchor="_Toc145519551">
            <w:r>
              <w:rPr>
                <w:webHidden/>
                <w:rStyle w:val="IndexLink"/>
                <w:rFonts w:cs="Arial" w:ascii="Arial" w:hAnsi="Arial"/>
              </w:rPr>
              <w:t>Referências</w:t>
            </w:r>
            <w:r>
              <w:rPr>
                <w:webHidden/>
              </w:rPr>
              <w:fldChar w:fldCharType="begin"/>
            </w:r>
            <w:r>
              <w:rPr>
                <w:webHidden/>
              </w:rPr>
              <w:instrText xml:space="preserve">PAGEREF _Toc145519551 \h</w:instrText>
            </w:r>
            <w:r>
              <w:rPr>
                <w:webHidden/>
              </w:rPr>
              <w:fldChar w:fldCharType="separate"/>
            </w:r>
            <w:r>
              <w:rPr>
                <w:rStyle w:val="IndexLink"/>
                <w:vanish w:val="false"/>
              </w:rPr>
              <w:tab/>
              <w:t>23</w:t>
            </w:r>
            <w:r>
              <w:rPr>
                <w:webHidden/>
              </w:rPr>
              <w:fldChar w:fldCharType="end"/>
            </w:r>
          </w:hyperlink>
        </w:p>
        <w:p>
          <w:pPr>
            <w:pStyle w:val="Normal"/>
            <w:spacing w:before="0" w:after="120"/>
            <w:rPr>
              <w:b/>
              <w:bCs/>
            </w:rPr>
          </w:pPr>
          <w:r>
            <w:rPr>
              <w:b/>
              <w:bCs/>
            </w:rPr>
          </w:r>
          <w:r>
            <w:rPr>
              <w:b/>
              <w:bCs/>
            </w:rPr>
            <w:fldChar w:fldCharType="end"/>
          </w:r>
        </w:p>
      </w:sdtContent>
    </w:sdt>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Heading1"/>
        <w:numPr>
          <w:ilvl w:val="0"/>
          <w:numId w:val="3"/>
        </w:numPr>
        <w:spacing w:lineRule="auto" w:line="360" w:before="0" w:after="120"/>
        <w:rPr>
          <w:rFonts w:ascii="Arial" w:hAnsi="Arial" w:cs="Arial"/>
          <w:sz w:val="28"/>
          <w:szCs w:val="28"/>
        </w:rPr>
      </w:pPr>
      <w:bookmarkStart w:id="4" w:name="_Toc145519543"/>
      <w:r>
        <w:rPr>
          <w:rFonts w:cs="Arial" w:ascii="Arial" w:hAnsi="Arial"/>
          <w:sz w:val="28"/>
          <w:szCs w:val="28"/>
        </w:rPr>
        <w:t>Objetivos e escopo do documento</w:t>
      </w:r>
      <w:bookmarkEnd w:id="4"/>
      <w:r>
        <w:rPr>
          <w:rFonts w:cs="Arial" w:ascii="Arial" w:hAnsi="Arial"/>
          <w:sz w:val="28"/>
          <w:szCs w:val="28"/>
        </w:rPr>
        <w:tab/>
      </w:r>
    </w:p>
    <w:p>
      <w:pPr>
        <w:pStyle w:val="Normal0"/>
        <w:spacing w:lineRule="auto" w:line="360" w:before="0" w:after="120"/>
        <w:ind w:firstLine="709"/>
        <w:jc w:val="both"/>
        <w:rPr>
          <w:rFonts w:ascii="Arial" w:hAnsi="Arial" w:eastAsia="Arial" w:cs="Arial"/>
        </w:rPr>
      </w:pPr>
      <w:r>
        <w:rPr>
          <w:rFonts w:eastAsia="Arial" w:cs="Arial" w:ascii="Arial" w:hAnsi="Arial"/>
        </w:rPr>
        <w:t xml:space="preserve">O presente documento tem como objetivo apresentar a estimativa da taxa de mortes por quilômetro percorrido pela frota de veículos rodoviários no Brasil e em cada unidade da federação durante a 1ª Década Mundial de Ação pela Segurança Viária (2011-2020), com o intuito de obter um diagnóstico atualizado e mais preciso acerca da evolução do desempenho da segurança viária no país. Além disso, a disponibilidade da taxa de mortes por quilômetro percorrido permite a comparação do Brasil com outros países que também possuem a mesma estimativa ao redor do mundo.   </w:t>
      </w:r>
    </w:p>
    <w:p>
      <w:pPr>
        <w:pStyle w:val="Normal0"/>
        <w:spacing w:lineRule="auto" w:line="360" w:before="0" w:after="120"/>
        <w:ind w:firstLine="709"/>
        <w:jc w:val="both"/>
        <w:rPr>
          <w:rFonts w:ascii="Arial" w:hAnsi="Arial" w:eastAsia="Arial" w:cs="Arial"/>
        </w:rPr>
      </w:pPr>
      <w:r>
        <w:rPr>
          <w:rFonts w:eastAsia="Arial" w:cs="Arial" w:ascii="Arial" w:hAnsi="Arial"/>
        </w:rPr>
        <w:t xml:space="preserve">Para fins deste documento, a taxa de mortes por quilômetro percorrido é estimada a partir de três informações básicas: </w:t>
      </w:r>
    </w:p>
    <w:p>
      <w:pPr>
        <w:pStyle w:val="Normal0"/>
        <w:numPr>
          <w:ilvl w:val="0"/>
          <w:numId w:val="5"/>
        </w:numPr>
        <w:spacing w:lineRule="auto" w:line="360" w:before="0" w:after="120"/>
        <w:jc w:val="both"/>
        <w:rPr>
          <w:rFonts w:ascii="Arial" w:hAnsi="Arial" w:eastAsia="Arial" w:cs="Arial"/>
        </w:rPr>
      </w:pPr>
      <w:r>
        <w:rPr>
          <w:rFonts w:eastAsia="Arial" w:cs="Arial" w:ascii="Arial" w:hAnsi="Arial"/>
        </w:rPr>
        <w:t>o número de mortes em sinistros de trânsito obtido por meio do Departamento de Informática do Sistema Único de Saúde (DATASUS);</w:t>
      </w:r>
    </w:p>
    <w:p>
      <w:pPr>
        <w:pStyle w:val="Normal0"/>
        <w:numPr>
          <w:ilvl w:val="0"/>
          <w:numId w:val="5"/>
        </w:numPr>
        <w:spacing w:lineRule="auto" w:line="360" w:before="0" w:after="120"/>
        <w:jc w:val="both"/>
        <w:rPr>
          <w:rFonts w:ascii="Arial" w:hAnsi="Arial" w:eastAsia="Arial" w:cs="Arial"/>
        </w:rPr>
      </w:pPr>
      <w:r>
        <w:rPr>
          <w:rFonts w:eastAsia="Arial" w:cs="Arial" w:ascii="Arial" w:hAnsi="Arial"/>
        </w:rPr>
        <w:t xml:space="preserve"> </w:t>
      </w:r>
      <w:r>
        <w:rPr>
          <w:rFonts w:eastAsia="Arial" w:cs="Arial" w:ascii="Arial" w:hAnsi="Arial"/>
        </w:rPr>
        <w:t>a frota de veículos disponibilizada pelo Registro Nacional de Veículos Automotores (RENAVAM);</w:t>
      </w:r>
    </w:p>
    <w:p>
      <w:pPr>
        <w:pStyle w:val="Normal0"/>
        <w:numPr>
          <w:ilvl w:val="0"/>
          <w:numId w:val="5"/>
        </w:numPr>
        <w:spacing w:lineRule="auto" w:line="360" w:before="0" w:after="120"/>
        <w:jc w:val="both"/>
        <w:rPr>
          <w:rFonts w:ascii="Arial" w:hAnsi="Arial" w:eastAsia="Arial" w:cs="Arial"/>
        </w:rPr>
      </w:pPr>
      <w:r>
        <w:rPr>
          <w:rFonts w:eastAsia="Arial" w:cs="Arial" w:ascii="Arial" w:hAnsi="Arial"/>
        </w:rPr>
        <w:t xml:space="preserve">o volume de vendas por combustível disponibilizado pela Agência Nacional do Petróleo, Gás Natural e Biocombustíveis do Brasil (ANP). </w:t>
      </w:r>
    </w:p>
    <w:p>
      <w:pPr>
        <w:pStyle w:val="Normal0"/>
        <w:spacing w:lineRule="auto" w:line="360" w:before="0" w:after="120"/>
        <w:ind w:firstLine="709"/>
        <w:jc w:val="both"/>
        <w:rPr>
          <w:rFonts w:ascii="Arial" w:hAnsi="Arial" w:eastAsia="Arial" w:cs="Arial"/>
        </w:rPr>
      </w:pPr>
      <w:r>
        <w:rPr>
          <w:rFonts w:eastAsia="Arial" w:cs="Arial" w:ascii="Arial" w:hAnsi="Arial"/>
        </w:rPr>
        <w:t xml:space="preserve">Este relatório é composto das seguintes seções: uma introdução sobre a taxa de mortes por bilhão de quilômetro; uma apresentação da metodologia utilizada neste estudo; os resultados obtidos, considerando as análises nos níveis estadual, nacional e internacional; e as conclusões acerca do desempenho brasileiro em relação à taxa estimada. </w:t>
      </w:r>
    </w:p>
    <w:p>
      <w:pPr>
        <w:pStyle w:val="Normal0"/>
        <w:spacing w:lineRule="auto" w:line="360" w:before="0" w:after="120"/>
        <w:ind w:firstLine="709"/>
        <w:jc w:val="both"/>
        <w:rPr>
          <w:rFonts w:ascii="Arial" w:hAnsi="Arial" w:eastAsia="Arial" w:cs="Arial"/>
        </w:rPr>
      </w:pPr>
      <w:r>
        <w:rPr>
          <w:rFonts w:eastAsia="Arial" w:cs="Arial" w:ascii="Arial" w:hAnsi="Arial"/>
        </w:rPr>
      </w:r>
    </w:p>
    <w:p>
      <w:pPr>
        <w:pStyle w:val="Heading1"/>
        <w:numPr>
          <w:ilvl w:val="0"/>
          <w:numId w:val="3"/>
        </w:numPr>
        <w:spacing w:lineRule="auto" w:line="360" w:before="0" w:after="120"/>
        <w:rPr>
          <w:rFonts w:ascii="Arial" w:hAnsi="Arial" w:cs="Arial"/>
          <w:sz w:val="28"/>
          <w:szCs w:val="28"/>
        </w:rPr>
      </w:pPr>
      <w:bookmarkStart w:id="5" w:name="_Toc145519544"/>
      <w:r>
        <w:rPr>
          <w:rFonts w:cs="Arial" w:ascii="Arial" w:hAnsi="Arial"/>
          <w:sz w:val="28"/>
          <w:szCs w:val="28"/>
        </w:rPr>
        <w:t>Introdução</w:t>
      </w:r>
      <w:bookmarkEnd w:id="5"/>
    </w:p>
    <w:p>
      <w:pPr>
        <w:pStyle w:val="Normal"/>
        <w:spacing w:lineRule="auto" w:line="360"/>
        <w:ind w:firstLine="709"/>
        <w:jc w:val="both"/>
        <w:rPr>
          <w:rFonts w:ascii="Arial" w:hAnsi="Arial" w:cs="Arial"/>
        </w:rPr>
      </w:pPr>
      <w:r>
        <w:rPr>
          <w:rFonts w:cs="Arial" w:ascii="Arial" w:hAnsi="Arial"/>
        </w:rPr>
        <w:t>A Organização Mundial da Saúde (OMS) lançou em 2011 a 1° Década Mundial de Ação pela Segurança Viária 2011-2020 com a intenção de que os governos nacionais comprometessem com a realização de medidas para prevenir os sinistros de trânsito (OMS, 2011). Para isto, foi lançado um Plano de Ação Global para guiar os países por meio da implementação de sistemas seguros para que o sistema viário possa acomodar os erros humanos e considerar a vulnerabilidade do corpo humano. Entre os objetivos deste Plano, destaca-se o objetivo reproduzido a seguir: “Monitorar o progresso e o desempenho de uma série de indicadores nos níveis nacional, regional e global” (United Nations, 2011)</w:t>
      </w:r>
    </w:p>
    <w:p>
      <w:pPr>
        <w:pStyle w:val="Normal"/>
        <w:spacing w:lineRule="auto" w:line="360"/>
        <w:ind w:firstLine="709"/>
        <w:jc w:val="both"/>
        <w:rPr>
          <w:rFonts w:ascii="Arial" w:hAnsi="Arial" w:cs="Arial"/>
        </w:rPr>
      </w:pPr>
      <w:r>
        <w:rPr>
          <w:rFonts w:cs="Arial" w:ascii="Arial" w:hAnsi="Arial"/>
        </w:rPr>
        <w:t xml:space="preserve">Neste sentido, o Observatório Nacional de Segurança Viária (ONSV) já realizou um estudo intitulado “Desempenho Brasileiro na Década de Ação pela segurança no trânsito”, em que foi realizada uma análise do desempenho nacional em relação à segurança viária baseada nas taxas de mortes no trânsito por grupo de 100 mil habitantes e por grupo de 10 mil veículos como indicadores de resultado (ONSV, 2020). Para complementar este estudo realizado, este relatório apresenta a taxa de mortes por bilhão de quilômetros percorridos, como um terceiro indicador de resultado final. </w:t>
      </w:r>
    </w:p>
    <w:p>
      <w:pPr>
        <w:pStyle w:val="Normal"/>
        <w:spacing w:lineRule="auto" w:line="360"/>
        <w:ind w:firstLine="709"/>
        <w:jc w:val="both"/>
        <w:rPr>
          <w:rFonts w:ascii="Arial" w:hAnsi="Arial" w:cs="Arial"/>
        </w:rPr>
      </w:pPr>
      <w:r>
        <w:rPr>
          <w:rFonts w:cs="Arial" w:ascii="Arial" w:hAnsi="Arial"/>
        </w:rPr>
        <w:t xml:space="preserve">No Brasil, não há séries temporais oficiais com valores de quilometragem média anual ou total (Bastos, 2011). Por esse motivo, o cálculo desse indicador passa por uma estimação de valores de frota específica e consumo. Devido a alterações na disponibilidade das informações necessárias para a aplicação da metodologia proposta por Bastos (2011, 2014), os procedimentos metodológicos foram atualizados para permitir a reprodução da metodologia e obtenção da taxa de mortes por bilhão de quilômetros percorridos ao longo do restante da 1ª Década Mundial de Ação para a Segurança Viária. </w:t>
      </w:r>
    </w:p>
    <w:p>
      <w:pPr>
        <w:pStyle w:val="Normal"/>
        <w:spacing w:lineRule="auto" w:line="360"/>
        <w:ind w:firstLine="709"/>
        <w:jc w:val="both"/>
        <w:rPr>
          <w:rFonts w:ascii="Arial" w:hAnsi="Arial" w:cs="Arial"/>
        </w:rPr>
      </w:pPr>
      <w:r>
        <w:rPr>
          <w:rFonts w:cs="Arial" w:ascii="Arial" w:hAnsi="Arial"/>
        </w:rPr>
        <w:t xml:space="preserve">Portanto, para os anos e 2011 a 2012 foram utilizados os resultados obtidos por Bastos (2011, 2014) e de 2013 até 2020 os dados utilizados foram baseados na metodologia descrita nos Capítulos 3 e 4 deste documento. </w:t>
      </w:r>
      <w:del w:id="0" w:author="Pedro Augusto Borges" w:date="2023-09-28T16:50:15Z">
        <w:r>
          <w:rPr>
            <w:rFonts w:cs="Arial" w:ascii="Arial" w:hAnsi="Arial"/>
          </w:rPr>
          <w:delText xml:space="preserve">A metodologia foi dividida em duas partes, cada uma correspondendo a um arquivo no formato de planilha eletrônica utilizado para a realização da estimativa. </w:delText>
        </w:r>
      </w:del>
    </w:p>
    <w:p>
      <w:pPr>
        <w:pStyle w:val="Normal"/>
        <w:spacing w:lineRule="auto" w:line="360"/>
        <w:ind w:firstLine="709"/>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b/>
          <w:bCs/>
          <w:sz w:val="28"/>
          <w:szCs w:val="28"/>
        </w:rPr>
      </w:pPr>
      <w:r>
        <w:rPr>
          <w:rFonts w:cs="Arial" w:ascii="Arial" w:hAnsi="Arial"/>
          <w:b/>
          <w:bCs/>
          <w:sz w:val="28"/>
          <w:szCs w:val="28"/>
        </w:rPr>
        <w:t>Motivação</w:t>
      </w:r>
    </w:p>
    <w:p>
      <w:pPr>
        <w:pStyle w:val="Normal"/>
        <w:spacing w:lineRule="auto" w:line="360"/>
        <w:ind w:firstLine="709"/>
        <w:jc w:val="both"/>
        <w:rPr>
          <w:rFonts w:ascii="Arial" w:hAnsi="Arial" w:cs="Arial"/>
        </w:rPr>
      </w:pPr>
      <w:r>
        <w:rPr>
          <w:rFonts w:cs="Arial" w:ascii="Arial" w:hAnsi="Arial"/>
        </w:rPr>
        <w:t>A quantificação da sinistralidade no trânsito é de fundamental importância para a ponderação da segurança viária (Bastos, 2011). Segundo</w:t>
      </w:r>
      <w:r>
        <w:rPr>
          <w:rFonts w:cs="Arial" w:ascii="Arial" w:hAnsi="Arial"/>
          <w:sz w:val="22"/>
          <w:szCs w:val="22"/>
        </w:rPr>
        <w:t xml:space="preserve"> </w:t>
      </w:r>
      <w:r>
        <w:rPr>
          <w:rFonts w:cs="Arial" w:ascii="Arial" w:hAnsi="Arial"/>
        </w:rPr>
        <w:t xml:space="preserve">Ferraz </w:t>
      </w:r>
      <w:r>
        <w:rPr>
          <w:rFonts w:cs="Arial" w:ascii="Arial" w:hAnsi="Arial"/>
          <w:i/>
          <w:iCs/>
        </w:rPr>
        <w:t>et al</w:t>
      </w:r>
      <w:r>
        <w:rPr>
          <w:rFonts w:cs="Arial" w:ascii="Arial" w:hAnsi="Arial"/>
        </w:rPr>
        <w:t>. (2012), a partir da taxa de mortes por bilhão de quilômetros percorridos tem-se uma avaliação mais adequada da situação da segurança viária, visto que a quantidade de quilômetros percorridos representa o nível de exposição efeito a sinistros de trânsito. Em outras palavras, um indivíduo só está sujeito a se envolver em um sinistro e vir a óbito quando há um veículo automotor em movimento</w:t>
      </w:r>
      <w:r>
        <w:rPr>
          <w:rStyle w:val="FootnoteAnchor"/>
          <w:rFonts w:cs="Arial" w:ascii="Arial" w:hAnsi="Arial"/>
        </w:rPr>
        <w:footnoteReference w:id="2"/>
      </w:r>
      <w:r>
        <w:rPr>
          <w:rFonts w:cs="Arial" w:ascii="Arial" w:hAnsi="Arial"/>
        </w:rPr>
        <w:t xml:space="preserve">.  </w:t>
      </w:r>
    </w:p>
    <w:p>
      <w:pPr>
        <w:pStyle w:val="Normal"/>
        <w:spacing w:lineRule="auto" w:line="360"/>
        <w:ind w:firstLine="709"/>
        <w:jc w:val="both"/>
        <w:rPr>
          <w:rFonts w:ascii="Arial" w:hAnsi="Arial" w:cs="Arial"/>
        </w:rPr>
      </w:pPr>
      <w:r>
        <w:rPr>
          <w:rFonts w:cs="Arial" w:ascii="Arial" w:hAnsi="Arial"/>
        </w:rPr>
        <w:t xml:space="preserve"> </w:t>
      </w:r>
      <w:r>
        <w:rPr>
          <w:rFonts w:cs="Arial" w:ascii="Arial" w:hAnsi="Arial"/>
        </w:rPr>
        <w:t>Diversos países realizam o acompanhamento de seu desempenho na segurança viária por meio desta taxa, como a Noruega, México, Japão, Estados Unidos e entres outros (International Transport Forum, 2022). Buscando manifestar a realidade brasileira quanto a este indicador, nos estudos de Bastos (2011, 2014) foram apresentados a metodologia e os resultados para a estimativa da taxa de mortes por bilhão de quilômetros percorridos para o período 2004-2012.</w:t>
      </w:r>
    </w:p>
    <w:p>
      <w:pPr>
        <w:pStyle w:val="Normal"/>
        <w:spacing w:lineRule="auto" w:line="360"/>
        <w:ind w:firstLine="709"/>
        <w:jc w:val="both"/>
        <w:rPr>
          <w:rFonts w:ascii="Arial" w:hAnsi="Arial" w:cs="Arial"/>
        </w:rPr>
      </w:pPr>
      <w:r>
        <w:rPr>
          <w:rFonts w:cs="Arial" w:ascii="Arial" w:hAnsi="Arial"/>
        </w:rPr>
        <w:t>Além a taxa de mortes por bilhão de quilômetros percorridos, outras métricas, mais comuns, para analisar a sinistralidade viária são: número de mortes por população e número de mortes por frota. No entanto, a taxa de mortes por quilometragem é mais apropriado para avaliar a segurança viária, pois representa uma medida de efetiva exposição trânsito (Bastos, 2011).</w:t>
      </w:r>
    </w:p>
    <w:p>
      <w:pPr>
        <w:pStyle w:val="Normal"/>
        <w:spacing w:lineRule="auto" w:line="360"/>
        <w:ind w:firstLine="709"/>
        <w:jc w:val="both"/>
        <w:rPr>
          <w:rFonts w:ascii="Arial" w:hAnsi="Arial" w:cs="Arial"/>
        </w:rPr>
      </w:pPr>
      <w:r>
        <w:rPr>
          <w:rFonts w:cs="Arial" w:ascii="Arial" w:hAnsi="Arial"/>
        </w:rPr>
      </w:r>
    </w:p>
    <w:p>
      <w:pPr>
        <w:pStyle w:val="Heading1"/>
        <w:numPr>
          <w:ilvl w:val="0"/>
          <w:numId w:val="3"/>
        </w:numPr>
        <w:spacing w:lineRule="auto" w:line="360" w:before="0" w:after="120"/>
        <w:rPr>
          <w:rFonts w:ascii="Arial" w:hAnsi="Arial" w:cs="Arial"/>
          <w:sz w:val="28"/>
          <w:szCs w:val="28"/>
        </w:rPr>
      </w:pPr>
      <w:bookmarkStart w:id="6" w:name="_Toc145519545"/>
      <w:r>
        <w:rPr>
          <w:rFonts w:cs="Arial" w:ascii="Arial" w:hAnsi="Arial"/>
          <w:sz w:val="28"/>
          <w:szCs w:val="28"/>
        </w:rPr>
        <w:t>Metodologia</w:t>
      </w:r>
      <w:bookmarkEnd w:id="6"/>
    </w:p>
    <w:p>
      <w:pPr>
        <w:pStyle w:val="Normal"/>
        <w:spacing w:lineRule="auto" w:line="360"/>
        <w:ind w:firstLine="709"/>
        <w:jc w:val="both"/>
        <w:rPr>
          <w:rFonts w:ascii="Arial" w:hAnsi="Arial" w:cs="Arial"/>
        </w:rPr>
      </w:pPr>
      <w:r>
        <w:rPr>
          <w:rFonts w:cs="Arial" w:ascii="Arial" w:hAnsi="Arial"/>
        </w:rPr>
        <w:t>O método de estimativa da taxa de mortes por bilhão de quilômetros percorridos apresenta três etapas: estimativa da distância viajada por meio do consumo de combustível; levantamento de dados de morte; e cálculo do índice de mortes por distância viajada.</w:t>
      </w:r>
    </w:p>
    <w:p>
      <w:pPr>
        <w:pStyle w:val="Normal"/>
        <w:spacing w:lineRule="auto" w:line="360"/>
        <w:ind w:firstLine="709"/>
        <w:jc w:val="both"/>
        <w:rPr>
          <w:rFonts w:ascii="Arial" w:hAnsi="Arial" w:cs="Arial"/>
        </w:rPr>
      </w:pPr>
      <w:r>
        <w:rPr>
          <w:rFonts w:cs="Arial" w:ascii="Arial" w:hAnsi="Arial"/>
        </w:rPr>
        <w:t>Para estimar o volume de tráfego a partir do consumo de combustível foram levantados dados relativos aos seguintes aspectos.</w:t>
      </w:r>
    </w:p>
    <w:p>
      <w:pPr>
        <w:pStyle w:val="Normal"/>
        <w:spacing w:lineRule="auto" w:line="360"/>
        <w:ind w:firstLine="709"/>
        <w:jc w:val="both"/>
        <w:rPr>
          <w:rFonts w:ascii="Arial" w:hAnsi="Arial" w:cs="Arial"/>
        </w:rPr>
      </w:pPr>
      <w:r>
        <w:rPr>
          <w:rFonts w:cs="Arial" w:ascii="Arial" w:hAnsi="Arial"/>
        </w:rPr>
        <w:t>•</w:t>
      </w:r>
      <w:r>
        <w:rPr>
          <w:rFonts w:cs="Arial" w:ascii="Arial" w:hAnsi="Arial"/>
        </w:rPr>
        <w:tab/>
        <w:t>Frota de veículos motorizados – informação desagregada por tipo de veículo, tipo de combustível usado e estado em que o veículo está registrado, com base em:</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Secretaria Nacional de Trânsito. Frota de Veículos – RENAVAM. Disponível em: </w:t>
      </w:r>
      <w:hyperlink r:id="rId2">
        <w:r>
          <w:rPr>
            <w:rStyle w:val="InternetLink"/>
            <w:rFonts w:cs="Arial" w:ascii="Arial" w:hAnsi="Arial"/>
            <w:sz w:val="20"/>
            <w:szCs w:val="20"/>
          </w:rPr>
          <w:t>https://www.gov.br/transportes/pt-br/assuntos/transito/conteudo-Senatran/estatisticas-frota-de-veiculos-senatran</w:t>
        </w:r>
      </w:hyperlink>
      <w:r>
        <w:rPr>
          <w:rFonts w:cs="Arial" w:ascii="Arial" w:hAnsi="Arial"/>
          <w:sz w:val="20"/>
          <w:szCs w:val="20"/>
        </w:rPr>
        <w:t>;</w:t>
      </w:r>
    </w:p>
    <w:p>
      <w:pPr>
        <w:pStyle w:val="Normal"/>
        <w:spacing w:lineRule="auto" w:line="360"/>
        <w:jc w:val="both"/>
        <w:rPr>
          <w:rFonts w:ascii="Arial" w:hAnsi="Arial" w:cs="Arial"/>
          <w:sz w:val="20"/>
          <w:szCs w:val="20"/>
        </w:rPr>
      </w:pPr>
      <w:r>
        <w:rPr>
          <w:rFonts w:cs="Arial" w:ascii="Arial" w:hAnsi="Arial"/>
          <w:sz w:val="20"/>
          <w:szCs w:val="20"/>
        </w:rPr>
      </w:r>
    </w:p>
    <w:p>
      <w:pPr>
        <w:pStyle w:val="Normal"/>
        <w:spacing w:lineRule="auto" w:line="360"/>
        <w:ind w:firstLine="709"/>
        <w:jc w:val="both"/>
        <w:rPr>
          <w:rFonts w:ascii="Arial" w:hAnsi="Arial" w:cs="Arial"/>
        </w:rPr>
      </w:pPr>
      <w:r>
        <w:rPr>
          <w:rFonts w:cs="Arial" w:ascii="Arial" w:hAnsi="Arial"/>
        </w:rPr>
        <w:t>•</w:t>
      </w:r>
      <w:r>
        <w:rPr>
          <w:rFonts w:cs="Arial" w:ascii="Arial" w:hAnsi="Arial"/>
        </w:rPr>
        <w:tab/>
        <w:t xml:space="preserve">Vendas de combustíveis – informação desagregada por tipo de combustível e unidade da federação, com respectivos fatores de correção para uso não automotivo dos combustíveis, com base em: </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Agência Nacional de Transportes Terrestres (ANTT). 1º Inventário Nacional de Emissões Atmosféricas por Veículos Automotores Rodoviários. Disponível em: </w:t>
      </w:r>
      <w:hyperlink r:id="rId3">
        <w:r>
          <w:rPr>
            <w:rStyle w:val="InternetLink"/>
            <w:rFonts w:cs="Arial" w:ascii="Arial" w:hAnsi="Arial"/>
            <w:sz w:val="20"/>
            <w:szCs w:val="20"/>
          </w:rPr>
          <w:t>http://anuario.antt.gov.br/index.php/content/view/5632/1__Inventario_Nacional_de_Emissoes_Atmosfericas_por_Veiculos_Automotores_Rodoviarios.html</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Departamento Nacional de Infraestrutura de Transportes. Hidrovias. Disponível em: </w:t>
      </w:r>
      <w:hyperlink r:id="rId4">
        <w:r>
          <w:rPr>
            <w:rStyle w:val="InternetLink"/>
            <w:rFonts w:cs="Arial" w:ascii="Arial" w:hAnsi="Arial"/>
            <w:sz w:val="20"/>
            <w:szCs w:val="20"/>
          </w:rPr>
          <w:t>https://servicos.dnit.gov.br/dnitcloud/index.php/s/PSRBrzNP78DAByW</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de Minas e Energia. Agência Nacional do Petróleo, Gás Natural e Biocombustíveis (ANP). Dados Estatísticos. Disponível em: </w:t>
      </w:r>
      <w:hyperlink r:id="rId5">
        <w:r>
          <w:rPr>
            <w:rStyle w:val="InternetLink"/>
            <w:rFonts w:cs="Arial" w:ascii="Arial" w:hAnsi="Arial"/>
            <w:sz w:val="20"/>
            <w:szCs w:val="20"/>
          </w:rPr>
          <w:t>https://www.gov.br/anp/pt-br/centrais-de-conteudo/dados-estatisticos</w:t>
        </w:r>
      </w:hyperlink>
      <w:r>
        <w:rPr>
          <w:rFonts w:cs="Arial" w:ascii="Arial" w:hAnsi="Arial"/>
          <w:sz w:val="20"/>
          <w:szCs w:val="20"/>
        </w:rPr>
        <w:t xml:space="preserve">. </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de Minas e Energia. Agência Nacional do Petróleo, Gás Natural e Biocombustíveis (ANP). Anuário Estatístico 2022. Disponível em: </w:t>
      </w:r>
      <w:hyperlink r:id="rId6">
        <w:r>
          <w:rPr>
            <w:rStyle w:val="InternetLink"/>
            <w:rFonts w:cs="Arial" w:ascii="Arial" w:hAnsi="Arial"/>
            <w:sz w:val="20"/>
            <w:szCs w:val="20"/>
          </w:rPr>
          <w:t>https://www.gov.br/anp/pt-br/centrais-de-conteudo/dados-abertos/anuario-estatistico-2022</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de Minas e Energia. Empresa de Pesquisa Energética (EPE). Balanço Energético Nacional (BEN). Disponível em: </w:t>
      </w:r>
      <w:hyperlink r:id="rId7">
        <w:r>
          <w:rPr>
            <w:rStyle w:val="InternetLink"/>
            <w:rFonts w:cs="Arial" w:ascii="Arial" w:hAnsi="Arial"/>
            <w:sz w:val="20"/>
            <w:szCs w:val="20"/>
          </w:rPr>
          <w:t>https://www.epe.gov.br/pt/publicacoes-dados-abertos/publicacoes/balanco-energetico-nacional-ben</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Instituto de Pesquisa Econômica Aplicada. Transporte Ferroviário. Disponível em: </w:t>
      </w:r>
      <w:hyperlink r:id="rId8">
        <w:r>
          <w:rPr>
            <w:rStyle w:val="InternetLink"/>
            <w:rFonts w:cs="Arial" w:ascii="Arial" w:hAnsi="Arial"/>
            <w:sz w:val="20"/>
            <w:szCs w:val="20"/>
          </w:rPr>
          <w:t>https://www.ipea.gov.br/presenca/index.php?option=com_content&amp;view=article&amp;id=28&amp;Itemid=18</w:t>
        </w:r>
      </w:hyperlink>
      <w:r>
        <w:rPr>
          <w:rFonts w:cs="Arial" w:ascii="Arial" w:hAnsi="Arial"/>
          <w:sz w:val="20"/>
          <w:szCs w:val="20"/>
        </w:rPr>
        <w:t>.</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do Planejamento Orçamento e Gestão. Instituto Brasileiro de Geografia e Estatística (IBGE). Censo Agropecuário 2006.  Disponível em: </w:t>
      </w:r>
      <w:hyperlink r:id="rId9">
        <w:r>
          <w:rPr>
            <w:rStyle w:val="InternetLink"/>
            <w:rFonts w:cs="Arial" w:ascii="Arial" w:hAnsi="Arial"/>
            <w:sz w:val="20"/>
            <w:szCs w:val="20"/>
          </w:rPr>
          <w:t>https://ftp.ibge.gov.br/Censo_Agropecuario/Censo_Agropecuario_2006/Segunda_Apuracao/censoagro2006_2aapuracao.pdf</w:t>
        </w:r>
      </w:hyperlink>
      <w:r>
        <w:rPr>
          <w:rFonts w:cs="Arial" w:ascii="Arial" w:hAnsi="Arial"/>
          <w:sz w:val="20"/>
          <w:szCs w:val="20"/>
        </w:rPr>
        <w:t>.</w:t>
      </w:r>
    </w:p>
    <w:p>
      <w:pPr>
        <w:pStyle w:val="Normal"/>
        <w:spacing w:lineRule="auto" w:line="360"/>
        <w:ind w:firstLine="709"/>
        <w:jc w:val="both"/>
        <w:rPr>
          <w:rFonts w:ascii="Arial" w:hAnsi="Arial" w:cs="Arial"/>
        </w:rPr>
      </w:pPr>
      <w:r>
        <w:rPr>
          <w:rFonts w:cs="Arial" w:ascii="Arial" w:hAnsi="Arial"/>
        </w:rPr>
        <w:t>•</w:t>
      </w:r>
      <w:r>
        <w:rPr>
          <w:rFonts w:cs="Arial" w:ascii="Arial" w:hAnsi="Arial"/>
        </w:rPr>
        <w:tab/>
        <w:t>Taxa de consumo de combustível – informação que depende do tipo de veículo e do tipo de combustível; fornece uma taxa de consumo unitário que relaciona a quantidade de quilômetros percorridos com o volume de 1 litro de combustível, com base em:</w:t>
      </w:r>
    </w:p>
    <w:p>
      <w:pPr>
        <w:pStyle w:val="ListParagraph"/>
        <w:numPr>
          <w:ilvl w:val="0"/>
          <w:numId w:val="7"/>
        </w:numPr>
        <w:spacing w:lineRule="auto" w:line="360"/>
        <w:rPr>
          <w:rStyle w:val="InternetLink"/>
          <w:rFonts w:ascii="Arial" w:hAnsi="Arial" w:cs="Arial"/>
          <w:color w:val="auto"/>
          <w:sz w:val="20"/>
          <w:szCs w:val="20"/>
          <w:u w:val="none"/>
        </w:rPr>
      </w:pPr>
      <w:r>
        <w:rPr>
          <w:rFonts w:cs="Arial" w:ascii="Arial" w:hAnsi="Arial"/>
          <w:sz w:val="20"/>
          <w:szCs w:val="20"/>
        </w:rPr>
        <w:t xml:space="preserve">Ministério da Economia. Instituto Nacional de Metrologia, Qualidade e Tecnologia (INMETRO). Veículos Automotivos (PBE Veicular). Disponível em: </w:t>
      </w:r>
      <w:hyperlink r:id="rId10" w:tgtFrame="_blank">
        <w:r>
          <w:rPr>
            <w:rStyle w:val="InternetLink"/>
            <w:rFonts w:cs="Arial" w:ascii="Arial" w:hAnsi="Arial"/>
            <w:sz w:val="20"/>
            <w:szCs w:val="20"/>
          </w:rPr>
          <w:t>https://www.gov.br/inmetro/pt-br/assuntos/avaliacao-da-conformidade/programa-brasileiro-de-etiquetagem/tabelas-de-eficiencia-energetica/veiculos-automotivos-pbe-veicular</w:t>
        </w:r>
      </w:hyperlink>
      <w:r>
        <w:rPr>
          <w:rStyle w:val="InternetLink"/>
          <w:rFonts w:cs="Arial" w:ascii="Arial" w:hAnsi="Arial"/>
          <w:sz w:val="20"/>
          <w:szCs w:val="20"/>
        </w:rPr>
        <w:t>.</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Os dados relativos aos óbitos foram obtidos a partir das estatísticas oficiais do Ministério da Saúde, considerando os códidos (CID-10) de V01 a V89, segundo:</w:t>
      </w:r>
    </w:p>
    <w:p>
      <w:pPr>
        <w:pStyle w:val="ListParagraph"/>
        <w:numPr>
          <w:ilvl w:val="0"/>
          <w:numId w:val="7"/>
        </w:numPr>
        <w:spacing w:lineRule="auto" w:line="360"/>
        <w:rPr>
          <w:rFonts w:ascii="Arial" w:hAnsi="Arial" w:cs="Arial"/>
          <w:sz w:val="20"/>
          <w:szCs w:val="20"/>
        </w:rPr>
      </w:pPr>
      <w:r>
        <w:rPr>
          <w:rFonts w:cs="Arial" w:ascii="Arial" w:hAnsi="Arial"/>
          <w:sz w:val="20"/>
          <w:szCs w:val="20"/>
        </w:rPr>
        <w:t xml:space="preserve">Ministério da Saúde. Departamento de informática do Sistema Único de Saúde do Brasil (DATASUS). Mortalidade desde 1996 pelo CID-10. Disponível em:  </w:t>
      </w:r>
      <w:r>
        <w:rPr>
          <w:rStyle w:val="InternetLink"/>
          <w:rFonts w:cs="Arial" w:ascii="Arial" w:hAnsi="Arial"/>
          <w:sz w:val="20"/>
          <w:szCs w:val="20"/>
        </w:rPr>
        <w:t>https://datasus.saude.gov.br/mortalidade-desde-1996-pela-cid-10.</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No entanto, devido à ocorrência de alguns tipos de acidentes de transporte não ser determinada pela atividade de transporte rodoviário motorizado, os agrupamentos V01, V05, V06, V10, V11, V15, V16, V17, V81, V82, V83, V84, V85, V86 e V88 foram excluídos da análise.</w:t>
      </w:r>
    </w:p>
    <w:p>
      <w:pPr>
        <w:pStyle w:val="Normal"/>
        <w:spacing w:lineRule="auto" w:line="360"/>
        <w:ind w:firstLine="709"/>
        <w:jc w:val="both"/>
        <w:rPr>
          <w:rFonts w:ascii="Arial" w:hAnsi="Arial" w:cs="Arial"/>
        </w:rPr>
      </w:pPr>
      <w:r>
        <w:rPr>
          <w:rFonts w:cs="Arial" w:ascii="Arial" w:hAnsi="Arial"/>
        </w:rPr>
      </w:r>
    </w:p>
    <w:p>
      <w:pPr>
        <w:pStyle w:val="Heading1"/>
        <w:numPr>
          <w:ilvl w:val="0"/>
          <w:numId w:val="3"/>
        </w:numPr>
        <w:spacing w:lineRule="auto" w:line="360" w:before="0" w:after="120"/>
        <w:rPr>
          <w:rFonts w:ascii="Arial" w:hAnsi="Arial" w:cs="Arial"/>
          <w:sz w:val="28"/>
          <w:szCs w:val="28"/>
        </w:rPr>
      </w:pPr>
      <w:bookmarkStart w:id="7" w:name="_Toc145519546"/>
      <w:r>
        <w:rPr>
          <w:rFonts w:cs="Arial" w:ascii="Arial" w:hAnsi="Arial"/>
          <w:sz w:val="28"/>
          <w:szCs w:val="28"/>
        </w:rPr>
        <w:t>Resultados e análises</w:t>
      </w:r>
      <w:bookmarkEnd w:id="7"/>
      <w:r>
        <w:rPr>
          <w:rFonts w:cs="Arial" w:ascii="Arial" w:hAnsi="Arial"/>
          <w:sz w:val="28"/>
          <w:szCs w:val="28"/>
        </w:rPr>
        <w:t xml:space="preserve"> </w:t>
      </w:r>
    </w:p>
    <w:p>
      <w:pPr>
        <w:pStyle w:val="Heading1"/>
        <w:numPr>
          <w:ilvl w:val="1"/>
          <w:numId w:val="3"/>
        </w:numPr>
        <w:spacing w:lineRule="auto" w:line="360" w:before="0" w:after="120"/>
        <w:ind w:left="482" w:firstLine="709"/>
        <w:jc w:val="both"/>
        <w:rPr>
          <w:rFonts w:ascii="Arial" w:hAnsi="Arial" w:cs="Arial"/>
        </w:rPr>
      </w:pPr>
      <w:bookmarkStart w:id="8" w:name="_Toc145519547"/>
      <w:r>
        <w:rPr>
          <w:rFonts w:cs="Arial" w:ascii="Arial" w:hAnsi="Arial"/>
          <w:sz w:val="28"/>
          <w:szCs w:val="28"/>
        </w:rPr>
        <w:t>Resultados e análises em nível nacional</w:t>
      </w:r>
      <w:bookmarkEnd w:id="8"/>
    </w:p>
    <w:p>
      <w:pPr>
        <w:pStyle w:val="ListParagraph"/>
        <w:spacing w:lineRule="auto" w:line="360"/>
        <w:ind w:left="482" w:firstLine="709"/>
        <w:jc w:val="both"/>
        <w:rPr>
          <w:rFonts w:ascii="Arial" w:hAnsi="Arial" w:cs="Arial"/>
        </w:rPr>
      </w:pPr>
      <w:r>
        <w:rPr>
          <w:rFonts w:cs="Arial" w:ascii="Arial" w:hAnsi="Arial"/>
        </w:rPr>
        <w:t>Este capítulo apresenta os resultados das taxas calculadas para as unidades da federação e para o Brasil. Na Tabela 2, os dados da frota de veículos e da quantidade de combustível vendido resultaram em uma estimativa da quilometragem. Na última coluna, está disponibilizado o resultado obtido para a taxa de mortes por bilhão de quilômetros ao longo da década.</w:t>
      </w:r>
    </w:p>
    <w:p>
      <w:pPr>
        <w:pStyle w:val="ListParagraph"/>
        <w:ind w:left="482" w:firstLine="709"/>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Tabela 2 – Taxa de mortes por bilhão de quilômetros</w:t>
      </w:r>
    </w:p>
    <w:tbl>
      <w:tblPr>
        <w:tblW w:w="7455"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59"/>
        <w:gridCol w:w="2302"/>
        <w:gridCol w:w="2034"/>
        <w:gridCol w:w="2160"/>
      </w:tblGrid>
      <w:tr>
        <w:trPr>
          <w:trHeight w:val="300" w:hRule="atLeast"/>
        </w:trPr>
        <w:tc>
          <w:tcPr>
            <w:tcW w:w="959"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b/>
                <w:bCs/>
                <w:sz w:val="20"/>
              </w:rPr>
            </w:pPr>
            <w:r>
              <w:rPr>
                <w:rFonts w:eastAsia="Times New Roman" w:cs="Arial" w:ascii="Arial" w:hAnsi="Arial"/>
                <w:rFonts w:ascii="Arial" w:hAnsi="Arial" w:eastAsia="Times New Roman" w:cs="Arial"/>
                <w:b/>
                <w:bCs/>
                <w:color w:val="000000"/>
                <w:color w:val="000000"/>
                <w:sz w:val="20"/>
                <w:rPrChange w:id="0" w:author="Pedro Augusto Borges" w:date="2023-09-28T16:57:03Z">
                  <w:rPr/>
                </w:rPrChange>
              </w:rPr>
              <w:t>Ano</w:t>
            </w:r>
          </w:p>
        </w:tc>
        <w:tc>
          <w:tcPr>
            <w:tcW w:w="23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Cs/>
                <w:sz w:val="20"/>
              </w:rPr>
            </w:pPr>
            <w:r>
              <w:rPr>
                <w:rFonts w:eastAsia="Times New Roman" w:cs="Arial" w:ascii="Arial" w:hAnsi="Arial"/>
                <w:rFonts w:ascii="Arial" w:hAnsi="Arial" w:eastAsia="Times New Roman" w:cs="Arial"/>
                <w:b/>
                <w:bCs/>
                <w:color w:val="000000"/>
                <w:color w:val="000000"/>
                <w:sz w:val="20"/>
                <w:rPrChange w:id="0" w:author="Pedro Augusto Borges" w:date="2023-09-28T16:57:03Z">
                  <w:rPr/>
                </w:rPrChange>
              </w:rPr>
              <w:t>Quilometragem</w:t>
            </w:r>
          </w:p>
        </w:tc>
        <w:tc>
          <w:tcPr>
            <w:tcW w:w="20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Cs/>
                <w:sz w:val="20"/>
              </w:rPr>
            </w:pPr>
            <w:r>
              <w:rPr>
                <w:rFonts w:eastAsia="Times New Roman" w:cs="Arial" w:ascii="Arial" w:hAnsi="Arial"/>
                <w:rFonts w:ascii="Arial" w:hAnsi="Arial" w:eastAsia="Times New Roman" w:cs="Arial"/>
                <w:b/>
                <w:bCs/>
                <w:color w:val="000000"/>
                <w:color w:val="000000"/>
                <w:sz w:val="20"/>
                <w:rPrChange w:id="0" w:author="Pedro Augusto Borges" w:date="2023-09-28T16:57:03Z">
                  <w:rPr/>
                </w:rPrChange>
              </w:rPr>
              <w:t xml:space="preserve">Mortes no trânsito </w:t>
            </w:r>
          </w:p>
        </w:tc>
        <w:tc>
          <w:tcPr>
            <w:tcW w:w="2160" w:type="dxa"/>
            <w:tcBorders>
              <w:top w:val="single" w:sz="4" w:space="0" w:color="000000"/>
              <w:left w:val="single" w:sz="4" w:space="0" w:color="000000"/>
              <w:bottom w:val="single" w:sz="4" w:space="0" w:color="000000"/>
            </w:tcBorders>
            <w:vAlign w:val="center"/>
          </w:tcPr>
          <w:p>
            <w:pPr>
              <w:pStyle w:val="Normal"/>
              <w:widowControl w:val="false"/>
              <w:jc w:val="center"/>
              <w:rPr>
                <w:b/>
                <w:bCs/>
                <w:sz w:val="20"/>
              </w:rPr>
            </w:pPr>
            <w:r>
              <w:rPr>
                <w:rFonts w:eastAsia="Times New Roman" w:cs="Arial" w:ascii="Arial" w:hAnsi="Arial"/>
                <w:rFonts w:ascii="Arial" w:hAnsi="Arial" w:eastAsia="Times New Roman" w:cs="Arial"/>
                <w:b/>
                <w:bCs/>
                <w:color w:val="000000"/>
                <w:color w:val="000000"/>
                <w:sz w:val="20"/>
                <w:rPrChange w:id="0" w:author="Pedro Augusto Borges" w:date="2023-09-28T16:57:03Z">
                  <w:rPr/>
                </w:rPrChange>
              </w:rPr>
              <w:t>Mortes/bilhão de km</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2011</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830.589.262.569</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42.695</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51,40</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2012</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899.142.028.656</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44.316</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49,29</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2013</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1.042.782.144.926</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42.266</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40,53</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2014</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976.625.966.912</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43.780</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44,83</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2015</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993.557.439.840</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38.651</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38,90</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2016</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1.061.800.876.885</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37.345</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35,17</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2017</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991.868.568.880</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35.375</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35,67</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2018</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989.304.335.212</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32.655</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33,01</w:t>
            </w:r>
          </w:p>
        </w:tc>
      </w:tr>
      <w:tr>
        <w:trPr>
          <w:trHeight w:val="300" w:hRule="atLeast"/>
        </w:trPr>
        <w:tc>
          <w:tcPr>
            <w:tcW w:w="959" w:type="dxa"/>
            <w:tcBorders>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2019</w:t>
            </w:r>
          </w:p>
        </w:tc>
        <w:tc>
          <w:tcPr>
            <w:tcW w:w="2302" w:type="dxa"/>
            <w:tcBorders>
              <w:left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1.059.272.488.011</w:t>
            </w:r>
          </w:p>
        </w:tc>
        <w:tc>
          <w:tcPr>
            <w:tcW w:w="2034" w:type="dxa"/>
            <w:tcBorders>
              <w:left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31.945</w:t>
            </w:r>
          </w:p>
        </w:tc>
        <w:tc>
          <w:tcPr>
            <w:tcW w:w="2160" w:type="dxa"/>
            <w:tcBorders>
              <w:left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30,16</w:t>
            </w:r>
          </w:p>
        </w:tc>
      </w:tr>
      <w:tr>
        <w:trPr>
          <w:trHeight w:val="300" w:hRule="atLeast"/>
        </w:trPr>
        <w:tc>
          <w:tcPr>
            <w:tcW w:w="959" w:type="dxa"/>
            <w:tcBorders>
              <w:bottom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2020</w:t>
            </w:r>
          </w:p>
        </w:tc>
        <w:tc>
          <w:tcPr>
            <w:tcW w:w="2302"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right"/>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987.207.632.193</w:t>
            </w:r>
          </w:p>
        </w:tc>
        <w:tc>
          <w:tcPr>
            <w:tcW w:w="203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32.716</w:t>
            </w:r>
          </w:p>
        </w:tc>
        <w:tc>
          <w:tcPr>
            <w:tcW w:w="2160" w:type="dxa"/>
            <w:tcBorders>
              <w:left w:val="single" w:sz="4" w:space="0" w:color="000000"/>
              <w:bottom w:val="single" w:sz="4" w:space="0" w:color="000000"/>
            </w:tcBorders>
            <w:vAlign w:val="center"/>
          </w:tcPr>
          <w:p>
            <w:pPr>
              <w:pStyle w:val="Normal"/>
              <w:widowControl w:val="false"/>
              <w:jc w:val="center"/>
              <w:rPr>
                <w:sz w:val="20"/>
              </w:rPr>
            </w:pPr>
            <w:r>
              <w:rPr>
                <w:rFonts w:eastAsia="Times New Roman" w:cs="Arial" w:ascii="Arial" w:hAnsi="Arial"/>
                <w:rFonts w:ascii="Arial" w:hAnsi="Arial" w:eastAsia="Times New Roman" w:cs="Arial"/>
                <w:color w:val="000000"/>
                <w:color w:val="000000"/>
                <w:sz w:val="20"/>
                <w:rPrChange w:id="0" w:author="Pedro Augusto Borges" w:date="2023-09-28T16:57:03Z">
                  <w:rPr/>
                </w:rPrChange>
              </w:rPr>
              <w:t>33,14</w:t>
            </w:r>
          </w:p>
        </w:tc>
      </w:tr>
    </w:tbl>
    <w:p>
      <w:pPr>
        <w:pStyle w:val="Normal"/>
        <w:jc w:val="center"/>
        <w:rPr>
          <w:rFonts w:ascii="Arial" w:hAnsi="Arial" w:cs="Arial"/>
        </w:rPr>
      </w:pPr>
      <w:r>
        <w:rPr>
          <w:rFonts w:cs="Arial" w:ascii="Arial" w:hAnsi="Arial"/>
        </w:rPr>
        <w:t>Fonte: Os autores (2023)</w:t>
      </w:r>
    </w:p>
    <w:p>
      <w:pPr>
        <w:pStyle w:val="Normal"/>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 xml:space="preserve">Como pode-se observar na comparação 2011 x 2020, houve uma diminuição da taxa de mortes por bilhão de quilômetros percorridos, acompanhando a redução na quantidade de mortes no trânsito ao longo do período de análise. No entanto, ao analisar o Gráfico 1, percebe-se que na primeira metade da década (2011-2015) houve uma diminuição mais acentuada de 25,16%, em comparação a segunda metade (2016-2020), em que ocorreu uma diminuição da taxa de apenas 6,64%. Ao longo da década, o Brasil conseguiu reduzir a taxa em 36,29%. </w:t>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Gráfico 1 – Taxa de mortes por bilhão de quilômetro ao longo da 1ª Década Mundial de Ação pela Segurança Viária</w:t>
      </w:r>
    </w:p>
    <w:p>
      <w:pPr>
        <w:pStyle w:val="Normal"/>
        <w:jc w:val="center"/>
        <w:rPr>
          <w:rFonts w:ascii="Arial" w:hAnsi="Arial" w:cs="Arial"/>
        </w:rPr>
      </w:pPr>
      <w:r>
        <w:rPr/>
        <w:drawing>
          <wp:inline distT="0" distB="0" distL="0" distR="0">
            <wp:extent cx="5353685" cy="309880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11"/>
                    <a:srcRect l="0" t="0" r="1041" b="7950"/>
                    <a:stretch>
                      <a:fillRect/>
                    </a:stretch>
                  </pic:blipFill>
                  <pic:spPr bwMode="auto">
                    <a:xfrm>
                      <a:off x="0" y="0"/>
                      <a:ext cx="5353685" cy="3098800"/>
                    </a:xfrm>
                    <a:prstGeom prst="rect">
                      <a:avLst/>
                    </a:prstGeom>
                  </pic:spPr>
                </pic:pic>
              </a:graphicData>
            </a:graphic>
          </wp:inline>
        </w:drawing>
      </w:r>
    </w:p>
    <w:p>
      <w:pPr>
        <w:pStyle w:val="Normal"/>
        <w:jc w:val="center"/>
        <w:rPr>
          <w:rFonts w:ascii="Arial" w:hAnsi="Arial" w:eastAsia="Arial" w:cs="Arial"/>
          <w:sz w:val="20"/>
          <w:szCs w:val="20"/>
        </w:rPr>
      </w:pPr>
      <w:r>
        <w:rPr>
          <w:rFonts w:eastAsia="Arial" w:cs="Arial" w:ascii="Arial" w:hAnsi="Arial"/>
          <w:sz w:val="20"/>
          <w:szCs w:val="20"/>
        </w:rPr>
        <w:t>Fonte: Os autores. (2023)</w:t>
      </w:r>
    </w:p>
    <w:p>
      <w:pPr>
        <w:pStyle w:val="Normal"/>
        <w:jc w:val="center"/>
        <w:rPr>
          <w:rFonts w:ascii="Arial" w:hAnsi="Arial" w:eastAsia="Arial" w:cs="Arial"/>
          <w:sz w:val="20"/>
          <w:szCs w:val="20"/>
        </w:rPr>
      </w:pPr>
      <w:r>
        <w:rPr>
          <w:rFonts w:eastAsia="Arial" w:cs="Arial" w:ascii="Arial" w:hAnsi="Arial"/>
          <w:sz w:val="20"/>
          <w:szCs w:val="20"/>
        </w:rPr>
      </w:r>
    </w:p>
    <w:p>
      <w:pPr>
        <w:pStyle w:val="Normal"/>
        <w:spacing w:lineRule="auto" w:line="360"/>
        <w:ind w:firstLine="709"/>
        <w:jc w:val="both"/>
        <w:rPr>
          <w:rFonts w:ascii="Arial" w:hAnsi="Arial" w:cs="Arial"/>
        </w:rPr>
      </w:pPr>
      <w:r>
        <w:rPr>
          <w:rFonts w:cs="Arial" w:ascii="Arial" w:hAnsi="Arial"/>
        </w:rPr>
        <w:t xml:space="preserve">Na Tabela 3, a seguir, estão apresentados os valores estaduais e o valor nacional obtidos durante a década. Além disso, está indicada a posição relativa de cada unidade da federação em relação ao valor global, sendo que a 1ª posição representa a unidade da federação com menor taxa (melhor situação) e a 28ª posição representa a maior taxa (pior situação). Há 28 posições visto que foi considerada no </w:t>
      </w:r>
      <w:r>
        <w:rPr>
          <w:rFonts w:cs="Arial" w:ascii="Arial" w:hAnsi="Arial"/>
          <w:i/>
        </w:rPr>
        <w:t>ranking</w:t>
      </w:r>
      <w:r>
        <w:rPr>
          <w:rFonts w:cs="Arial" w:ascii="Arial" w:hAnsi="Arial"/>
        </w:rPr>
        <w:t xml:space="preserve"> a posição hipotética do Brasil na classificação estadual.</w:t>
      </w:r>
    </w:p>
    <w:p>
      <w:pPr>
        <w:pStyle w:val="Normal"/>
        <w:spacing w:lineRule="auto" w:line="360"/>
        <w:ind w:firstLine="709"/>
        <w:jc w:val="both"/>
        <w:rPr>
          <w:rFonts w:ascii="Arial" w:hAnsi="Arial" w:cs="Arial"/>
        </w:rPr>
      </w:pPr>
      <w:r>
        <w:rPr>
          <w:rFonts w:cs="Arial" w:ascii="Arial" w:hAnsi="Arial"/>
        </w:rPr>
        <w:t xml:space="preserve"> </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center"/>
        <w:rPr>
          <w:rFonts w:ascii="Arial" w:hAnsi="Arial" w:cs="Arial"/>
        </w:rPr>
      </w:pPr>
      <w:r>
        <w:rPr>
          <w:rFonts w:cs="Arial" w:ascii="Arial" w:hAnsi="Arial"/>
        </w:rPr>
        <w:t xml:space="preserve">Tabela 3 – Taxa de mortes por bilhão de km por unidade da federação </w:t>
      </w:r>
    </w:p>
    <w:tbl>
      <w:tblPr>
        <w:tblW w:w="90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842"/>
        <w:gridCol w:w="851"/>
        <w:gridCol w:w="850"/>
        <w:gridCol w:w="742"/>
        <w:gridCol w:w="680"/>
        <w:gridCol w:w="681"/>
        <w:gridCol w:w="679"/>
        <w:gridCol w:w="681"/>
        <w:gridCol w:w="679"/>
        <w:gridCol w:w="687"/>
        <w:gridCol w:w="699"/>
      </w:tblGrid>
      <w:tr>
        <w:trPr>
          <w:trHeight w:val="300" w:hRule="atLeast"/>
        </w:trPr>
        <w:tc>
          <w:tcPr>
            <w:tcW w:w="1842"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Unidade da federação</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2011</w:t>
            </w:r>
          </w:p>
        </w:tc>
        <w:tc>
          <w:tcPr>
            <w:tcW w:w="850"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2012</w:t>
            </w:r>
          </w:p>
        </w:tc>
        <w:tc>
          <w:tcPr>
            <w:tcW w:w="742"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2013</w:t>
            </w:r>
          </w:p>
        </w:tc>
        <w:tc>
          <w:tcPr>
            <w:tcW w:w="680"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2014</w:t>
            </w:r>
          </w:p>
        </w:tc>
        <w:tc>
          <w:tcPr>
            <w:tcW w:w="681"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2015</w:t>
            </w:r>
          </w:p>
        </w:tc>
        <w:tc>
          <w:tcPr>
            <w:tcW w:w="679"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2016</w:t>
            </w:r>
          </w:p>
        </w:tc>
        <w:tc>
          <w:tcPr>
            <w:tcW w:w="681"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2017</w:t>
            </w:r>
          </w:p>
        </w:tc>
        <w:tc>
          <w:tcPr>
            <w:tcW w:w="679"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2018</w:t>
            </w:r>
          </w:p>
        </w:tc>
        <w:tc>
          <w:tcPr>
            <w:tcW w:w="687"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2019</w:t>
            </w:r>
          </w:p>
        </w:tc>
        <w:tc>
          <w:tcPr>
            <w:tcW w:w="699" w:type="dxa"/>
            <w:tcBorders>
              <w:top w:val="single" w:sz="4" w:space="0" w:color="000000"/>
              <w:left w:val="single" w:sz="4" w:space="0" w:color="000000"/>
              <w:bottom w:val="single" w:sz="4" w:space="0" w:color="000000"/>
            </w:tcBorders>
            <w:vAlign w:val="center"/>
          </w:tcPr>
          <w:p>
            <w:pPr>
              <w:pStyle w:val="Normal"/>
              <w:widowControl w:val="false"/>
              <w:jc w:val="center"/>
              <w:rPr>
                <w:rFonts w:ascii="Arial" w:hAnsi="Arial" w:eastAsia="Times New Roman" w:cs="Arial"/>
                <w:b/>
                <w:bCs/>
                <w:color w:val="000000"/>
                <w:sz w:val="18"/>
                <w:szCs w:val="18"/>
              </w:rPr>
            </w:pPr>
            <w:r>
              <w:rPr>
                <w:rFonts w:eastAsia="Times New Roman" w:cs="Arial" w:ascii="Arial" w:hAnsi="Arial"/>
                <w:b/>
                <w:bCs/>
                <w:color w:val="000000"/>
                <w:sz w:val="18"/>
                <w:szCs w:val="18"/>
              </w:rPr>
              <w:t>2020</w:t>
            </w:r>
          </w:p>
        </w:tc>
      </w:tr>
      <w:tr>
        <w:trPr>
          <w:trHeight w:val="834" w:hRule="atLeast"/>
        </w:trPr>
        <w:tc>
          <w:tcPr>
            <w:tcW w:w="1842" w:type="dxa"/>
            <w:tcBorders>
              <w:top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Brasil</w:t>
            </w:r>
          </w:p>
        </w:tc>
        <w:tc>
          <w:tcPr>
            <w:tcW w:w="851"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51,40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850"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49,29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742"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40,01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680"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44,27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81"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38,47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(12°)</w:t>
            </w:r>
          </w:p>
        </w:tc>
        <w:tc>
          <w:tcPr>
            <w:tcW w:w="679"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34,76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81"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35,03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(8°)</w:t>
            </w:r>
          </w:p>
        </w:tc>
        <w:tc>
          <w:tcPr>
            <w:tcW w:w="679"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32,46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w:t>
            </w:r>
          </w:p>
        </w:tc>
        <w:tc>
          <w:tcPr>
            <w:tcW w:w="687" w:type="dxa"/>
            <w:tcBorders>
              <w:top w:val="single" w:sz="4" w:space="0" w:color="000000"/>
              <w:left w:val="single" w:sz="4" w:space="0" w:color="000000"/>
              <w:righ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29,75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(10°)</w:t>
            </w:r>
          </w:p>
        </w:tc>
        <w:tc>
          <w:tcPr>
            <w:tcW w:w="699" w:type="dxa"/>
            <w:tcBorders>
              <w:top w:val="single" w:sz="4" w:space="0" w:color="000000"/>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themeColor="text1"/>
                <w:sz w:val="18"/>
                <w:szCs w:val="18"/>
              </w:rPr>
              <w:t>32,7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(11°)</w:t>
            </w:r>
          </w:p>
        </w:tc>
      </w:tr>
      <w:tr>
        <w:trPr>
          <w:trHeight w:val="713"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Acre</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61,62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50,53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40,76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43,62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35,03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30,66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35,13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(10°)</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(9°)</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32,11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32,54 </w:t>
            </w:r>
            <w:r>
              <w:rPr>
                <w:rFonts w:eastAsia="Times New Roman" w:cs="Arial" w:ascii="Arial" w:hAnsi="Arial"/>
                <w:color w:val="000000" w:themeColor="text1"/>
                <w:sz w:val="18"/>
                <w:szCs w:val="18"/>
              </w:rPr>
              <w:t>(10°)</w:t>
            </w:r>
          </w:p>
        </w:tc>
      </w:tr>
      <w:tr>
        <w:trPr>
          <w:trHeight w:val="69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Alagoas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120,95 (28°)</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105,82 (27°)</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93,13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96,71</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86,57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77,99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68,49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66,40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63,26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(27°)</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73,20 </w:t>
            </w:r>
            <w:r>
              <w:rPr>
                <w:rFonts w:eastAsia="Times New Roman" w:cs="Arial" w:ascii="Arial" w:hAnsi="Arial"/>
                <w:color w:val="000000" w:themeColor="text1"/>
                <w:sz w:val="18"/>
                <w:szCs w:val="18"/>
              </w:rPr>
              <w:t>(28°)</w:t>
            </w:r>
          </w:p>
        </w:tc>
      </w:tr>
      <w:tr>
        <w:trPr>
          <w:trHeight w:val="86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Amapá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58,91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39,91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26,95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29,85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26,44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29,77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29,73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25,53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25,87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20,95 </w:t>
            </w:r>
            <w:r>
              <w:rPr>
                <w:rFonts w:eastAsia="Times New Roman" w:cs="Arial" w:ascii="Arial" w:hAnsi="Arial"/>
                <w:color w:val="000000" w:themeColor="text1"/>
                <w:sz w:val="18"/>
                <w:szCs w:val="18"/>
              </w:rPr>
              <w:t>(3°)</w:t>
            </w:r>
          </w:p>
        </w:tc>
      </w:tr>
      <w:tr>
        <w:trPr>
          <w:trHeight w:val="717"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Amazonas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48,42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41,04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33,89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31,52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28,48</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29,55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34,94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(13°)</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27,37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29,25 </w:t>
            </w:r>
            <w:r>
              <w:rPr>
                <w:rFonts w:eastAsia="Times New Roman" w:cs="Arial" w:ascii="Arial" w:hAnsi="Arial"/>
                <w:color w:val="000000" w:themeColor="text1"/>
                <w:sz w:val="18"/>
                <w:szCs w:val="18"/>
              </w:rPr>
              <w:t>(9°)</w:t>
            </w:r>
          </w:p>
        </w:tc>
      </w:tr>
      <w:tr>
        <w:trPr>
          <w:trHeight w:val="85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Bahia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67,85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65,78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56,86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57,74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47,34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46,13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48,45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43,15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(19°)</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45,34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46,82 </w:t>
            </w:r>
            <w:r>
              <w:rPr>
                <w:rFonts w:eastAsia="Times New Roman" w:cs="Arial" w:ascii="Arial" w:hAnsi="Arial"/>
                <w:color w:val="000000" w:themeColor="text1"/>
                <w:sz w:val="18"/>
                <w:szCs w:val="18"/>
              </w:rPr>
              <w:t>(22°)</w:t>
            </w:r>
          </w:p>
        </w:tc>
      </w:tr>
      <w:tr>
        <w:trPr>
          <w:trHeight w:val="839"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Ceará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89,89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(25°)</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92,36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(25°)</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81,77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88,50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76,63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58,68</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51,67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49,92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(21°)</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40,82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42,60 </w:t>
            </w:r>
            <w:r>
              <w:rPr>
                <w:rFonts w:eastAsia="Times New Roman" w:cs="Arial" w:ascii="Arial" w:hAnsi="Arial"/>
                <w:color w:val="000000" w:themeColor="text1"/>
                <w:sz w:val="18"/>
                <w:szCs w:val="18"/>
              </w:rPr>
              <w:t>(20°)</w:t>
            </w:r>
          </w:p>
        </w:tc>
      </w:tr>
      <w:tr>
        <w:trPr>
          <w:trHeight w:val="722"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Distrito Federal</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42,46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34,57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31,06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33,20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27,53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25,67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18,99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20,97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20,12 </w:t>
            </w:r>
            <w:r>
              <w:rPr>
                <w:rFonts w:eastAsia="Times New Roman" w:cs="Arial" w:ascii="Arial" w:hAnsi="Arial"/>
                <w:color w:val="000000" w:themeColor="text1"/>
                <w:sz w:val="18"/>
                <w:szCs w:val="18"/>
              </w:rPr>
              <w:t>(1°)</w:t>
            </w:r>
          </w:p>
        </w:tc>
      </w:tr>
      <w:tr>
        <w:trPr>
          <w:trHeight w:val="835"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Espírito Santo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75,59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69,36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61,66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(21°)</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54,25</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46,13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41,72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51,24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40,06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(18°)</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37,60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38,76 </w:t>
            </w:r>
            <w:r>
              <w:rPr>
                <w:rFonts w:eastAsia="Times New Roman" w:cs="Arial" w:ascii="Arial" w:hAnsi="Arial"/>
                <w:color w:val="000000" w:themeColor="text1"/>
                <w:sz w:val="18"/>
                <w:szCs w:val="18"/>
              </w:rPr>
              <w:t>(18°)</w:t>
            </w:r>
          </w:p>
        </w:tc>
      </w:tr>
      <w:tr>
        <w:trPr>
          <w:trHeight w:val="717"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Goiás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54,16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53,54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36,56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45,50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40,29</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36,17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38,63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33,60</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(11°)</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30,40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33,97 </w:t>
            </w:r>
            <w:r>
              <w:rPr>
                <w:rFonts w:eastAsia="Times New Roman" w:cs="Arial" w:ascii="Arial" w:hAnsi="Arial"/>
                <w:color w:val="000000" w:themeColor="text1"/>
                <w:sz w:val="18"/>
                <w:szCs w:val="18"/>
              </w:rPr>
              <w:t>(15°)</w:t>
            </w:r>
          </w:p>
        </w:tc>
      </w:tr>
      <w:tr>
        <w:trPr>
          <w:trHeight w:val="85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Maranhão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103,61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98,60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73,87</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80,58</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69,43</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60,56</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57,84</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53,02</w:t>
            </w:r>
          </w:p>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(23°)</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48,59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(25°)</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54,44 </w:t>
            </w:r>
            <w:r>
              <w:rPr>
                <w:rFonts w:eastAsia="Times New Roman" w:cs="Arial" w:ascii="Arial" w:hAnsi="Arial"/>
                <w:color w:val="000000" w:themeColor="text1"/>
                <w:sz w:val="18"/>
                <w:szCs w:val="18"/>
              </w:rPr>
              <w:t>(25°)</w:t>
            </w:r>
          </w:p>
        </w:tc>
      </w:tr>
      <w:tr>
        <w:trPr>
          <w:trHeight w:val="839"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Mato Grosso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56,88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51,08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37,87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41,73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37,70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35,20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36,85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32,83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(16°)</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35,57 </w:t>
            </w:r>
            <w:r>
              <w:rPr>
                <w:rFonts w:eastAsia="Times New Roman" w:cs="Arial" w:ascii="Arial" w:hAnsi="Arial"/>
                <w:color w:val="000000" w:themeColor="text1"/>
                <w:sz w:val="18"/>
                <w:szCs w:val="18"/>
              </w:rPr>
              <w:t>(16°)</w:t>
            </w:r>
          </w:p>
        </w:tc>
      </w:tr>
      <w:tr>
        <w:trPr>
          <w:trHeight w:val="86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 xml:space="preserve">Mato Grosso do Sul </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60,21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51,53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47,88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53,43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41,96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37,98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34,07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(12°)</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35,16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(17°)</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36,53 </w:t>
            </w:r>
            <w:r>
              <w:rPr>
                <w:rFonts w:eastAsia="Times New Roman" w:cs="Arial" w:ascii="Arial" w:hAnsi="Arial"/>
                <w:color w:val="000000" w:themeColor="text1"/>
                <w:sz w:val="18"/>
                <w:szCs w:val="18"/>
              </w:rPr>
              <w:t>(17°)</w:t>
            </w:r>
          </w:p>
        </w:tc>
      </w:tr>
      <w:tr>
        <w:trPr>
          <w:trHeight w:val="835"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Minas Gerais</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49,05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45,22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39,39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42,78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36,63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31,62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35,46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30,66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(7°)</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29,15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(9°)</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 xml:space="preserve">28,65 </w:t>
            </w:r>
            <w:r>
              <w:rPr>
                <w:rFonts w:eastAsia="Times New Roman" w:cs="Arial" w:ascii="Arial" w:hAnsi="Arial"/>
                <w:color w:val="000000" w:themeColor="text1"/>
                <w:sz w:val="18"/>
                <w:szCs w:val="18"/>
              </w:rPr>
              <w:t>(7°)</w:t>
            </w:r>
          </w:p>
        </w:tc>
      </w:tr>
      <w:tr>
        <w:trPr>
          <w:trHeight w:val="846"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Pará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66,77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64,27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57,81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56,08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52,30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44,19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47,48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53,51</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(24°)</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40,64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(19°)</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44,57 (21°)</w:t>
            </w:r>
          </w:p>
        </w:tc>
      </w:tr>
      <w:tr>
        <w:trPr>
          <w:trHeight w:val="842"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Paraíba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69,93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77,18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742" w:type="dxa"/>
            <w:tcBorders>
              <w:left w:val="single" w:sz="4" w:space="0" w:color="000000"/>
            </w:tcBorders>
            <w:vAlign w:val="center"/>
          </w:tcPr>
          <w:p>
            <w:pPr>
              <w:pStyle w:val="Normal"/>
              <w:widowControl w:val="false"/>
              <w:spacing w:lineRule="auto" w:line="276"/>
              <w:rPr>
                <w:rFonts w:ascii="Arial" w:hAnsi="Arial" w:eastAsia="Times New Roman" w:cs="Arial"/>
                <w:color w:val="000000"/>
                <w:sz w:val="18"/>
                <w:szCs w:val="18"/>
              </w:rPr>
            </w:pPr>
            <w:r>
              <w:rPr>
                <w:rFonts w:cs="Arial" w:ascii="Arial" w:hAnsi="Arial"/>
                <w:color w:val="000000" w:themeColor="text1"/>
                <w:sz w:val="18"/>
                <w:szCs w:val="18"/>
              </w:rPr>
              <w:t xml:space="preserve"> </w:t>
            </w:r>
            <w:r>
              <w:rPr>
                <w:rFonts w:cs="Arial" w:ascii="Arial" w:hAnsi="Arial"/>
                <w:color w:val="000000" w:themeColor="text1"/>
                <w:sz w:val="18"/>
                <w:szCs w:val="18"/>
              </w:rPr>
              <w:t xml:space="preserve">73,76 </w:t>
            </w:r>
            <w:r>
              <w:rPr>
                <w:rFonts w:eastAsia="Times New Roman" w:cs="Arial" w:ascii="Arial" w:hAnsi="Arial"/>
                <w:color w:val="000000" w:themeColor="text1"/>
                <w:sz w:val="18"/>
                <w:szCs w:val="18"/>
              </w:rPr>
              <w:t>(23°)</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69,54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70,86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64,26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60,62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58,13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(25°)</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49,60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(26°)</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54,80 (26°)</w:t>
            </w:r>
          </w:p>
        </w:tc>
      </w:tr>
      <w:tr>
        <w:trPr>
          <w:trHeight w:val="84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Paraná</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59,25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57,76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38,38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43,89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37,67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(10°)</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32,62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35,07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33,09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(10°)</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31,54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9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themeColor="text1"/>
                <w:sz w:val="18"/>
                <w:szCs w:val="18"/>
              </w:rPr>
              <w:t>33,59 (14°)</w:t>
            </w:r>
          </w:p>
        </w:tc>
      </w:tr>
      <w:tr>
        <w:trPr>
          <w:trHeight w:val="851"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Pernambuco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77,03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70,99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58,58</w:t>
            </w:r>
          </w:p>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(20°)</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60,24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61,38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58,65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53,68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50,64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(22°)</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44,92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(22°)</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50,54 (24°)</w:t>
            </w:r>
          </w:p>
        </w:tc>
      </w:tr>
      <w:tr>
        <w:trPr>
          <w:trHeight w:val="848"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Piauí</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120,23 (27°)</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themeColor="text1"/>
                <w:sz w:val="18"/>
                <w:szCs w:val="18"/>
              </w:rPr>
              <w:t>108,74 (28°)</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95,05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98,48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86,07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71,86</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77,14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72,58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(28°)</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64,01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72,03 (27°)</w:t>
            </w:r>
          </w:p>
        </w:tc>
      </w:tr>
      <w:tr>
        <w:trPr>
          <w:trHeight w:val="847"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Rio de Janeiro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45,88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48,68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36,70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40,60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30,19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31,18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31,48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30,17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(6°)</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22,17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28,73 (8°)</w:t>
            </w:r>
          </w:p>
        </w:tc>
      </w:tr>
      <w:tr>
        <w:trPr>
          <w:trHeight w:val="100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Rio Grande do Norte</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53,29</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47,76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43,37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41,90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41,41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36,42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38,74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38,07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(16°)</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31,16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32,86 (12°)</w:t>
            </w:r>
          </w:p>
        </w:tc>
      </w:tr>
      <w:tr>
        <w:trPr>
          <w:trHeight w:val="845"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Rio Grande do Sul</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38,21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36,21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w:t>
            </w:r>
          </w:p>
        </w:tc>
        <w:tc>
          <w:tcPr>
            <w:tcW w:w="742"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32,52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33,67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29,46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31,80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(10°)</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29,94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27,92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(5°)</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24,78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25,72 (4°)</w:t>
            </w:r>
          </w:p>
        </w:tc>
      </w:tr>
      <w:tr>
        <w:trPr>
          <w:trHeight w:val="714"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Rondônia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61,44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66,23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49,63</w:t>
            </w:r>
          </w:p>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48,45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(15°)</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44,36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33,12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41,98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38,70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(17°)</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29,95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32,97 (13°)</w:t>
            </w:r>
          </w:p>
        </w:tc>
      </w:tr>
      <w:tr>
        <w:trPr>
          <w:trHeight w:val="853"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Roraima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68,26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(19°)</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69,36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67,19</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(22°)</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58,75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63,13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34,63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(14°)</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48,87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(19°)</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36,32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(14°)</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28,12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27,28 (6°)</w:t>
            </w:r>
          </w:p>
        </w:tc>
      </w:tr>
      <w:tr>
        <w:trPr>
          <w:trHeight w:val="850"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Santa Catarina</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49,04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43,81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34,81</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(6°)</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39,14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(6°)</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33,17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23,77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29,21</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26,25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(4°)</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25,47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26,27 (5°)</w:t>
            </w:r>
          </w:p>
        </w:tc>
      </w:tr>
      <w:tr>
        <w:trPr>
          <w:trHeight w:val="849"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São Paulo</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31,13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28,34</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20,92</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(1°)</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26,48</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22,32</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20,02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19,11</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16,99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(1°)</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17,63</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20,33 (2°)</w:t>
            </w:r>
          </w:p>
        </w:tc>
      </w:tr>
      <w:tr>
        <w:trPr>
          <w:trHeight w:val="861" w:hRule="atLeast"/>
        </w:trPr>
        <w:tc>
          <w:tcPr>
            <w:tcW w:w="1842" w:type="dxa"/>
            <w:tcBorders>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Sergipe</w:t>
            </w:r>
          </w:p>
        </w:tc>
        <w:tc>
          <w:tcPr>
            <w:tcW w:w="851" w:type="dxa"/>
            <w:tcBorders>
              <w:left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88,06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850"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87,61</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742" w:type="dxa"/>
            <w:tcBorders>
              <w:left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79,88</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(25°)</w:t>
            </w:r>
          </w:p>
        </w:tc>
        <w:tc>
          <w:tcPr>
            <w:tcW w:w="680"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65,15</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(23°)</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65,75</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53,94</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(22°)</w:t>
            </w:r>
          </w:p>
        </w:tc>
        <w:tc>
          <w:tcPr>
            <w:tcW w:w="681"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50,99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(20°)</w:t>
            </w:r>
          </w:p>
        </w:tc>
        <w:tc>
          <w:tcPr>
            <w:tcW w:w="679"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48,50</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(20°)</w:t>
            </w:r>
          </w:p>
        </w:tc>
        <w:tc>
          <w:tcPr>
            <w:tcW w:w="687" w:type="dxa"/>
            <w:tcBorders>
              <w:left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45,88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699" w:type="dxa"/>
            <w:tcBorders>
              <w:left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48,60 (23°)</w:t>
            </w:r>
          </w:p>
        </w:tc>
      </w:tr>
      <w:tr>
        <w:trPr>
          <w:trHeight w:val="726" w:hRule="atLeast"/>
        </w:trPr>
        <w:tc>
          <w:tcPr>
            <w:tcW w:w="1842" w:type="dxa"/>
            <w:tcBorders>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Times New Roman" w:cs="Arial"/>
                <w:color w:val="000000"/>
                <w:sz w:val="18"/>
                <w:szCs w:val="18"/>
              </w:rPr>
            </w:pPr>
            <w:r>
              <w:rPr>
                <w:rFonts w:eastAsia="Times New Roman" w:cs="Arial" w:ascii="Arial" w:hAnsi="Arial"/>
                <w:color w:val="000000"/>
                <w:sz w:val="18"/>
                <w:szCs w:val="18"/>
              </w:rPr>
              <w:t>Tocantins</w:t>
            </w:r>
          </w:p>
        </w:tc>
        <w:tc>
          <w:tcPr>
            <w:tcW w:w="85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71,26</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850"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64,88</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742" w:type="dxa"/>
            <w:tcBorders>
              <w:left w:val="single" w:sz="4" w:space="0" w:color="000000"/>
              <w:bottom w:val="single" w:sz="4" w:space="0" w:color="000000"/>
            </w:tcBorders>
            <w:vAlign w:val="center"/>
          </w:tcPr>
          <w:p>
            <w:pPr>
              <w:pStyle w:val="Normal"/>
              <w:widowControl w:val="false"/>
              <w:spacing w:lineRule="auto" w:line="276"/>
              <w:rPr>
                <w:rFonts w:ascii="Arial" w:hAnsi="Arial" w:cs="Arial"/>
                <w:color w:val="000000"/>
                <w:sz w:val="18"/>
                <w:szCs w:val="18"/>
              </w:rPr>
            </w:pPr>
            <w:r>
              <w:rPr>
                <w:rFonts w:cs="Arial" w:ascii="Arial" w:hAnsi="Arial"/>
                <w:color w:val="000000"/>
                <w:sz w:val="18"/>
                <w:szCs w:val="18"/>
              </w:rPr>
              <w:t>51,04</w:t>
            </w:r>
          </w:p>
          <w:p>
            <w:pPr>
              <w:pStyle w:val="Normal"/>
              <w:widowControl w:val="false"/>
              <w:spacing w:lineRule="auto" w:line="276"/>
              <w:rPr>
                <w:rFonts w:ascii="Arial" w:hAnsi="Arial" w:eastAsia="Times New Roman" w:cs="Arial"/>
                <w:color w:val="000000"/>
                <w:sz w:val="18"/>
                <w:szCs w:val="18"/>
              </w:rPr>
            </w:pPr>
            <w:r>
              <w:rPr>
                <w:rFonts w:cs="Arial" w:ascii="Arial" w:hAnsi="Arial"/>
                <w:color w:val="000000"/>
                <w:sz w:val="18"/>
                <w:szCs w:val="18"/>
              </w:rPr>
              <w:t>(17°)</w:t>
            </w:r>
          </w:p>
        </w:tc>
        <w:tc>
          <w:tcPr>
            <w:tcW w:w="680"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58,37</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(20°)</w:t>
            </w:r>
          </w:p>
        </w:tc>
        <w:tc>
          <w:tcPr>
            <w:tcW w:w="681"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53,77</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(20°)</w:t>
            </w:r>
          </w:p>
        </w:tc>
        <w:tc>
          <w:tcPr>
            <w:tcW w:w="679"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46,42</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(21°)</w:t>
            </w:r>
          </w:p>
        </w:tc>
        <w:tc>
          <w:tcPr>
            <w:tcW w:w="681"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56,49</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(24°)</w:t>
            </w:r>
          </w:p>
        </w:tc>
        <w:tc>
          <w:tcPr>
            <w:tcW w:w="679"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58,33</w:t>
            </w:r>
          </w:p>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sz w:val="18"/>
                <w:szCs w:val="18"/>
              </w:rPr>
              <w:t>(26°)</w:t>
            </w:r>
          </w:p>
        </w:tc>
        <w:tc>
          <w:tcPr>
            <w:tcW w:w="687"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cs="Arial"/>
                <w:color w:val="000000"/>
                <w:sz w:val="18"/>
                <w:szCs w:val="18"/>
              </w:rPr>
            </w:pPr>
            <w:r>
              <w:rPr>
                <w:rFonts w:cs="Arial" w:ascii="Arial" w:hAnsi="Arial"/>
                <w:color w:val="000000"/>
                <w:sz w:val="18"/>
                <w:szCs w:val="18"/>
              </w:rPr>
              <w:t>41,70</w:t>
            </w:r>
          </w:p>
          <w:p>
            <w:pPr>
              <w:pStyle w:val="Normal"/>
              <w:widowControl w:val="false"/>
              <w:spacing w:lineRule="auto" w:line="276"/>
              <w:jc w:val="center"/>
              <w:rPr>
                <w:rFonts w:ascii="Arial" w:hAnsi="Arial" w:eastAsia="Times New Roman" w:cs="Arial"/>
                <w:color w:val="000000"/>
                <w:sz w:val="18"/>
                <w:szCs w:val="18"/>
              </w:rPr>
            </w:pPr>
            <w:r>
              <w:rPr>
                <w:rFonts w:eastAsia="Times New Roman" w:cs="Arial" w:ascii="Arial" w:hAnsi="Arial"/>
                <w:color w:val="000000"/>
                <w:sz w:val="18"/>
                <w:szCs w:val="18"/>
              </w:rPr>
              <w:t>(21°)</w:t>
            </w:r>
          </w:p>
        </w:tc>
        <w:tc>
          <w:tcPr>
            <w:tcW w:w="699" w:type="dxa"/>
            <w:tcBorders>
              <w:left w:val="single" w:sz="4" w:space="0" w:color="000000"/>
              <w:bottom w:val="single" w:sz="4" w:space="0" w:color="000000"/>
            </w:tcBorders>
            <w:vAlign w:val="center"/>
          </w:tcPr>
          <w:p>
            <w:pPr>
              <w:pStyle w:val="Normal"/>
              <w:widowControl w:val="false"/>
              <w:spacing w:lineRule="auto" w:line="276"/>
              <w:jc w:val="center"/>
              <w:rPr>
                <w:rFonts w:ascii="Arial" w:hAnsi="Arial" w:eastAsia="Times New Roman" w:cs="Arial"/>
                <w:color w:val="000000"/>
                <w:sz w:val="18"/>
                <w:szCs w:val="18"/>
              </w:rPr>
            </w:pPr>
            <w:r>
              <w:rPr>
                <w:rFonts w:cs="Arial" w:ascii="Arial" w:hAnsi="Arial"/>
                <w:color w:val="000000" w:themeColor="text1"/>
                <w:sz w:val="18"/>
                <w:szCs w:val="18"/>
              </w:rPr>
              <w:t>42,39 (19°)</w:t>
            </w:r>
          </w:p>
        </w:tc>
      </w:tr>
    </w:tbl>
    <w:p>
      <w:pPr>
        <w:pStyle w:val="Normal"/>
        <w:jc w:val="center"/>
        <w:rPr>
          <w:rFonts w:ascii="Arial" w:hAnsi="Arial" w:cs="Arial"/>
          <w:sz w:val="20"/>
          <w:szCs w:val="20"/>
        </w:rPr>
      </w:pPr>
      <w:r>
        <w:rPr>
          <w:rFonts w:cs="Arial" w:ascii="Arial" w:hAnsi="Arial"/>
          <w:sz w:val="20"/>
          <w:szCs w:val="20"/>
        </w:rPr>
        <w:t>Fonte: Os autores. (2023)</w:t>
      </w:r>
    </w:p>
    <w:p>
      <w:pPr>
        <w:pStyle w:val="Normal"/>
        <w:rPr/>
      </w:pPr>
      <w:r>
        <w:rPr/>
      </w:r>
    </w:p>
    <w:p>
      <w:pPr>
        <w:pStyle w:val="Normal"/>
        <w:spacing w:lineRule="auto" w:line="360"/>
        <w:ind w:firstLine="709"/>
        <w:jc w:val="both"/>
        <w:rPr>
          <w:rFonts w:ascii="Arial" w:hAnsi="Arial" w:cs="Arial"/>
        </w:rPr>
      </w:pPr>
      <w:r>
        <w:rPr>
          <w:rFonts w:cs="Arial" w:ascii="Arial" w:hAnsi="Arial"/>
        </w:rPr>
        <w:t xml:space="preserve">Em relação às unidades da federação, é possível analisar, a partir da Tabela 3, que a taxa diminuiu em todos as unidades da federação, mesmo com algumas unidades da federação terminando a década com uma posição inferior à que começaram em relação ao cenário nacional. Destacam-se as unidades da federação de Alagoas, do Maranhão e do Piauí, que em 2011 possuíam uma taxa acima de 100 mortes por bilhão que quilômetros percorridos e em 2020 conseguiram reduzir em aproximadamente 50% esta taxa. As unidades da federação de São Paulo e do Distrito Federal foram as que apresentaram os melhores desempenhos, oscilando na primeira posição, ainda que com uma predominância de São Paulo. </w:t>
      </w:r>
    </w:p>
    <w:p>
      <w:pPr>
        <w:pStyle w:val="Normal"/>
        <w:spacing w:lineRule="auto" w:line="360"/>
        <w:ind w:firstLine="709"/>
        <w:jc w:val="both"/>
        <w:rPr>
          <w:rFonts w:ascii="Arial" w:hAnsi="Arial" w:cs="Arial"/>
        </w:rPr>
      </w:pPr>
      <w:r>
        <w:rPr>
          <w:rFonts w:cs="Arial" w:ascii="Arial" w:hAnsi="Arial"/>
        </w:rPr>
        <w:t>Considerando o valor brasileiro, houve oscilações entre os anos; entretanto no ano de 2020 houve, no geral, um aumento na taxa devido ao maior número de mortes no trânsito (DATASUS, 2023). Nas Figuras 3 e 4 podem ser visualizados os mapas temáticos da taxa de mortes por bilhão de quilômetros percorridos dos anos de 2011 e 2020, respectivamente. Para a elaboração destes mapas foi adotado o seguinte procedimento de classificação:</w:t>
      </w:r>
    </w:p>
    <w:p>
      <w:pPr>
        <w:pStyle w:val="Normal"/>
        <w:spacing w:lineRule="auto" w:line="360"/>
        <w:rPr>
          <w:rFonts w:ascii="Arial" w:hAnsi="Arial" w:cs="Arial"/>
        </w:rPr>
      </w:pPr>
      <w:r>
        <w:rPr>
          <w:rFonts w:cs="Arial" w:ascii="Arial" w:hAnsi="Arial"/>
        </w:rPr>
      </w:r>
    </w:p>
    <w:p>
      <w:pPr>
        <w:pStyle w:val="ListParagraph"/>
        <w:numPr>
          <w:ilvl w:val="0"/>
          <w:numId w:val="4"/>
        </w:numPr>
        <w:spacing w:lineRule="auto" w:line="360"/>
        <w:rPr>
          <w:rFonts w:ascii="Arial" w:hAnsi="Arial" w:cs="Arial"/>
        </w:rPr>
      </w:pPr>
      <w:r>
        <w:rPr>
          <w:rFonts w:cs="Arial" w:ascii="Arial" w:hAnsi="Arial"/>
        </w:rPr>
        <w:t>Grupo 1 (1ª à 7ª menor taxa): situação boa no cenário nacional;</w:t>
      </w:r>
    </w:p>
    <w:p>
      <w:pPr>
        <w:pStyle w:val="ListParagraph"/>
        <w:numPr>
          <w:ilvl w:val="0"/>
          <w:numId w:val="4"/>
        </w:numPr>
        <w:spacing w:lineRule="auto" w:line="360"/>
        <w:rPr>
          <w:rFonts w:ascii="Arial" w:hAnsi="Arial" w:cs="Arial"/>
        </w:rPr>
      </w:pPr>
      <w:r>
        <w:rPr>
          <w:rFonts w:cs="Arial" w:ascii="Arial" w:hAnsi="Arial"/>
        </w:rPr>
        <w:t>Grupo 2 (8ª à 14ª menor taxa): situação regular no cenário nacional, com o Brasil incluso;</w:t>
      </w:r>
    </w:p>
    <w:p>
      <w:pPr>
        <w:pStyle w:val="ListParagraph"/>
        <w:numPr>
          <w:ilvl w:val="0"/>
          <w:numId w:val="4"/>
        </w:numPr>
        <w:spacing w:lineRule="auto" w:line="360"/>
        <w:rPr>
          <w:rFonts w:ascii="Arial" w:hAnsi="Arial" w:cs="Arial"/>
        </w:rPr>
      </w:pPr>
      <w:r>
        <w:rPr>
          <w:rFonts w:cs="Arial" w:ascii="Arial" w:hAnsi="Arial"/>
        </w:rPr>
        <w:t>Grupo 3 (15ª à 21ª menor taxa): situação ruim no cenário nacional;</w:t>
      </w:r>
    </w:p>
    <w:p>
      <w:pPr>
        <w:pStyle w:val="ListParagraph"/>
        <w:numPr>
          <w:ilvl w:val="0"/>
          <w:numId w:val="4"/>
        </w:numPr>
        <w:spacing w:lineRule="auto" w:line="360"/>
        <w:rPr>
          <w:rFonts w:ascii="Arial" w:hAnsi="Arial" w:cs="Arial"/>
        </w:rPr>
      </w:pPr>
      <w:r>
        <w:rPr>
          <w:rFonts w:cs="Arial" w:ascii="Arial" w:hAnsi="Arial"/>
        </w:rPr>
        <w:t xml:space="preserve">Grupo 4 (22ª à 28ª menor taxa): situação péssima no cenário nacional. </w:t>
      </w:r>
    </w:p>
    <w:p>
      <w:pPr>
        <w:pStyle w:val="Normal"/>
        <w:rPr/>
      </w:pPr>
      <w:r>
        <w:rPr/>
      </w:r>
    </w:p>
    <w:p>
      <w:pPr>
        <w:pStyle w:val="Normal"/>
        <w:jc w:val="center"/>
        <w:rPr>
          <w:rFonts w:ascii="Arial" w:hAnsi="Arial" w:cs="Arial"/>
        </w:rPr>
      </w:pPr>
      <w:r>
        <w:rPr>
          <w:rFonts w:cs="Arial" w:ascii="Arial" w:hAnsi="Arial"/>
        </w:rPr>
        <w:t>Figura 3 – Mapa temático da taxa de mortes por bilhão de quilômetros percorridos em 2011</w:t>
      </w:r>
    </w:p>
    <w:p>
      <w:pPr>
        <w:pStyle w:val="Normal"/>
        <w:jc w:val="center"/>
        <w:rPr/>
      </w:pPr>
      <w:r>
        <w:rPr/>
        <w:drawing>
          <wp:inline distT="0" distB="0" distL="0" distR="0">
            <wp:extent cx="4051935" cy="3678555"/>
            <wp:effectExtent l="0" t="0" r="0" b="0"/>
            <wp:docPr id="3"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Mapa&#10;&#10;Descrição gerada automaticamente"/>
                    <pic:cNvPicPr>
                      <a:picLocks noChangeAspect="1" noChangeArrowheads="1"/>
                    </pic:cNvPicPr>
                  </pic:nvPicPr>
                  <pic:blipFill>
                    <a:blip r:embed="rId12"/>
                    <a:srcRect l="0" t="8101" r="20771" b="23389"/>
                    <a:stretch>
                      <a:fillRect/>
                    </a:stretch>
                  </pic:blipFill>
                  <pic:spPr bwMode="auto">
                    <a:xfrm>
                      <a:off x="0" y="0"/>
                      <a:ext cx="4051935" cy="367855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t>Fonte: Os autores. (2023)</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rPr>
      </w:pPr>
      <w:r>
        <w:rPr>
          <w:rFonts w:cs="Arial" w:ascii="Arial" w:hAnsi="Arial"/>
        </w:rPr>
        <w:t>Figura 4 – Mapa temático da taxa de mortes por bilhão de quilômetros percorridos em 2020</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drawing>
          <wp:inline distT="0" distB="0" distL="0" distR="0">
            <wp:extent cx="4242435" cy="3854450"/>
            <wp:effectExtent l="0" t="0" r="0" b="0"/>
            <wp:docPr id="4" name="Imagem 5"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Mapa&#10;&#10;Descrição gerada automaticamente"/>
                    <pic:cNvPicPr>
                      <a:picLocks noChangeAspect="1" noChangeArrowheads="1"/>
                    </pic:cNvPicPr>
                  </pic:nvPicPr>
                  <pic:blipFill>
                    <a:blip r:embed="rId13"/>
                    <a:srcRect l="0" t="8436" r="20252" b="22557"/>
                    <a:stretch>
                      <a:fillRect/>
                    </a:stretch>
                  </pic:blipFill>
                  <pic:spPr bwMode="auto">
                    <a:xfrm>
                      <a:off x="0" y="0"/>
                      <a:ext cx="4242435" cy="3854450"/>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r>
    </w:p>
    <w:p>
      <w:pPr>
        <w:pStyle w:val="Normal"/>
        <w:jc w:val="center"/>
        <w:rPr/>
      </w:pPr>
      <w:r>
        <w:rPr>
          <w:rFonts w:cs="Arial" w:ascii="Arial" w:hAnsi="Arial"/>
          <w:sz w:val="20"/>
          <w:szCs w:val="20"/>
        </w:rPr>
        <w:t>Fonte: Os autores. (2023)</w:t>
      </w:r>
    </w:p>
    <w:p>
      <w:pPr>
        <w:pStyle w:val="Normal"/>
        <w:rPr/>
      </w:pPr>
      <w:r>
        <w:rPr/>
      </w:r>
    </w:p>
    <w:p>
      <w:pPr>
        <w:pStyle w:val="Normal"/>
        <w:spacing w:lineRule="auto" w:line="360"/>
        <w:ind w:firstLine="709"/>
        <w:jc w:val="both"/>
        <w:rPr>
          <w:rFonts w:ascii="Arial" w:hAnsi="Arial" w:cs="Arial"/>
        </w:rPr>
      </w:pPr>
      <w:r>
        <w:rPr>
          <w:rFonts w:cs="Arial" w:ascii="Arial" w:hAnsi="Arial"/>
        </w:rPr>
        <w:t xml:space="preserve">Apesar da diminuição da taxa ao longo da década, observa-se que a Região Nordeste continuou a possuir as unidades da federação com a maior taxa em relação ao cenário nacional. Os três estados da Região Centro-Oeste (Goiás, Mato Groso e Mato Grosso do Sul), passaram de uma situação regular para ruim. As unidades da federação da Região Sul permaneceram na mesma classificação. Para as Regiões Norte e Sudeste, os resultados variaram, com avanços ou retrocessos em diferentes unidades da federação. </w:t>
      </w:r>
    </w:p>
    <w:p>
      <w:pPr>
        <w:pStyle w:val="Normal"/>
        <w:spacing w:lineRule="auto" w:line="360"/>
        <w:ind w:firstLine="709"/>
        <w:jc w:val="both"/>
        <w:rPr>
          <w:rFonts w:ascii="Arial" w:hAnsi="Arial" w:cs="Arial"/>
        </w:rPr>
      </w:pPr>
      <w:r>
        <w:rPr>
          <w:rFonts w:cs="Arial" w:ascii="Arial" w:hAnsi="Arial"/>
        </w:rPr>
        <w:t xml:space="preserve">O Gáfico 2 apresenta o número de mortes por bilhão de quilômetro percorrido de automóveis, motocicletas, caminhões e ônibus, por ano, ao longo da primeira década. Esse resultado é importante para compreender a variação da taxa em cada modo de transporte. Ao longo de todo o período analisado, os ocupantes de motocicleta foram associada a um risco de morte siginificativamente maior que nos demais modos analisados. Em 2020, por exemplo, o risco de morte de um ocupante de motocicleta foi 3,37 vezes maior que de ocupante de automóvel, 7,24 vezes maior que de um ocupante de caminhão e 30,78 vezes maior que de um ocupante de ônibus.  </w:t>
      </w:r>
    </w:p>
    <w:p>
      <w:pPr>
        <w:pStyle w:val="Normal"/>
        <w:jc w:val="center"/>
        <w:rPr>
          <w:rFonts w:ascii="Arial" w:hAnsi="Arial" w:cs="Arial"/>
        </w:rPr>
      </w:pPr>
      <w:r>
        <w:rPr>
          <w:rFonts w:cs="Arial" w:ascii="Arial" w:hAnsi="Arial"/>
        </w:rPr>
        <w:t>Gráfico 2 – Número de mortes por bilhão, por tipo de veículo, ao longo da primeira década</w:t>
      </w:r>
    </w:p>
    <w:p>
      <w:pPr>
        <w:pStyle w:val="Normal"/>
        <w:rPr>
          <w:highlight w:val="yellow"/>
        </w:rPr>
      </w:pPr>
      <w:r>
        <w:rPr/>
        <w:drawing>
          <wp:inline distT="0" distB="0" distL="0" distR="0">
            <wp:extent cx="6454140" cy="7399655"/>
            <wp:effectExtent l="0" t="0" r="0" b="0"/>
            <wp:docPr id="5" name="Imagem 3" descr="Gráfic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Gráfico, Linha do tempo&#10;&#10;Descrição gerada automaticamente"/>
                    <pic:cNvPicPr>
                      <a:picLocks noChangeAspect="1" noChangeArrowheads="1"/>
                    </pic:cNvPicPr>
                  </pic:nvPicPr>
                  <pic:blipFill>
                    <a:blip r:embed="rId14"/>
                    <a:srcRect l="0" t="5777" r="-2847" b="-96"/>
                    <a:stretch>
                      <a:fillRect/>
                    </a:stretch>
                  </pic:blipFill>
                  <pic:spPr bwMode="auto">
                    <a:xfrm>
                      <a:off x="0" y="0"/>
                      <a:ext cx="6454140" cy="7399655"/>
                    </a:xfrm>
                    <a:prstGeom prst="rect">
                      <a:avLst/>
                    </a:prstGeom>
                  </pic:spPr>
                </pic:pic>
              </a:graphicData>
            </a:graphic>
          </wp:inline>
        </w:drawing>
      </w:r>
    </w:p>
    <w:p>
      <w:pPr>
        <w:pStyle w:val="Normal"/>
        <w:jc w:val="center"/>
        <w:rPr/>
      </w:pPr>
      <w:r>
        <w:rPr/>
        <w:t>Fonte: Os autores (2023)</w:t>
      </w:r>
    </w:p>
    <w:p>
      <w:pPr>
        <w:pStyle w:val="Normal"/>
        <w:jc w:val="center"/>
        <w:rPr/>
      </w:pPr>
      <w:r>
        <w:rPr/>
      </w:r>
    </w:p>
    <w:p>
      <w:pPr>
        <w:pStyle w:val="Heading1"/>
        <w:numPr>
          <w:ilvl w:val="1"/>
          <w:numId w:val="3"/>
        </w:numPr>
        <w:spacing w:lineRule="auto" w:line="360" w:before="0" w:after="120"/>
        <w:ind w:left="482" w:firstLine="709"/>
        <w:jc w:val="both"/>
        <w:rPr>
          <w:rFonts w:ascii="Arial" w:hAnsi="Arial" w:cs="Arial"/>
        </w:rPr>
      </w:pPr>
      <w:bookmarkStart w:id="9" w:name="_Toc145519548"/>
      <w:r>
        <w:rPr>
          <w:rFonts w:cs="Arial" w:ascii="Arial" w:hAnsi="Arial"/>
          <w:sz w:val="28"/>
          <w:szCs w:val="28"/>
        </w:rPr>
        <w:t>Resultados e análises em nível internacional</w:t>
      </w:r>
      <w:bookmarkEnd w:id="9"/>
    </w:p>
    <w:p>
      <w:pPr>
        <w:pStyle w:val="Normal"/>
        <w:spacing w:lineRule="auto" w:line="360"/>
        <w:ind w:firstLine="709"/>
        <w:jc w:val="both"/>
        <w:rPr>
          <w:rFonts w:ascii="Arial" w:hAnsi="Arial" w:cs="Arial"/>
        </w:rPr>
      </w:pPr>
      <w:r>
        <w:rPr>
          <w:rFonts w:cs="Arial" w:ascii="Arial" w:hAnsi="Arial"/>
        </w:rPr>
        <w:t xml:space="preserve">No Gráfico 2, estão disponibilizadas as taxas de mortes por bilhão de quilômetros percorridos obtidas com base no </w:t>
      </w:r>
      <w:r>
        <w:rPr>
          <w:rFonts w:cs="Arial" w:ascii="Arial" w:hAnsi="Arial"/>
          <w:i/>
          <w:iCs/>
        </w:rPr>
        <w:t xml:space="preserve">Internacional Traffic Safety Data and Analysis Group (IRTAD, </w:t>
      </w:r>
      <w:r>
        <w:rPr>
          <w:rFonts w:cs="Arial" w:ascii="Arial" w:hAnsi="Arial"/>
        </w:rPr>
        <w:t xml:space="preserve">2022). A taxa brasileira estimada no presente estudo foi adicionada ao final do gráfico. Observa-se, portanto, o elevado valor da taxa brasileira em relação aos demais países. Em comparação à Noruega e à Islândia, países com as menores taxas, o valor brasileiro é praticamente 16 vezes maior. Isso significa que, a cada quilômetro percorrido pela frota, o risco de um brasileiro morrer é 16 vezes maior que o de um norueguês ou islandês.  </w:t>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Gráfico 3 – Mortes por bilhão de quilômetro em 2020</w:t>
      </w:r>
    </w:p>
    <w:p>
      <w:pPr>
        <w:pStyle w:val="Normal"/>
        <w:ind w:left="-426" w:hanging="0"/>
        <w:jc w:val="center"/>
        <w:rPr/>
      </w:pPr>
      <w:r>
        <w:rPr/>
        <w:drawing>
          <wp:inline distT="0" distB="0" distL="0" distR="0">
            <wp:extent cx="6741160" cy="40538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5"/>
                    <a:stretch>
                      <a:fillRect/>
                    </a:stretch>
                  </pic:blipFill>
                  <pic:spPr bwMode="auto">
                    <a:xfrm>
                      <a:off x="0" y="0"/>
                      <a:ext cx="6741160" cy="405384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t xml:space="preserve">                       </w:t>
      </w:r>
      <w:r>
        <w:rPr>
          <w:rFonts w:cs="Arial" w:ascii="Arial" w:hAnsi="Arial"/>
          <w:sz w:val="20"/>
          <w:szCs w:val="20"/>
        </w:rPr>
        <w:t>*Dados de 2019.</w:t>
      </w:r>
    </w:p>
    <w:p>
      <w:pPr>
        <w:pStyle w:val="Normal"/>
        <w:jc w:val="center"/>
        <w:rPr>
          <w:rFonts w:ascii="Arial" w:hAnsi="Arial" w:cs="Arial"/>
          <w:sz w:val="20"/>
          <w:szCs w:val="20"/>
        </w:rPr>
      </w:pPr>
      <w:r>
        <w:rPr>
          <w:rFonts w:cs="Arial" w:ascii="Arial" w:hAnsi="Arial"/>
          <w:sz w:val="20"/>
          <w:szCs w:val="20"/>
        </w:rPr>
        <w:t>Fonte: Os autores, baseado em IRTAD. (2023)</w:t>
      </w:r>
    </w:p>
    <w:p>
      <w:pPr>
        <w:pStyle w:val="Normal"/>
        <w:rPr>
          <w:highlight w:val="yellow"/>
        </w:rPr>
      </w:pPr>
      <w:r>
        <w:rPr>
          <w:highlight w:val="yellow"/>
        </w:rPr>
      </w:r>
    </w:p>
    <w:p>
      <w:pPr>
        <w:pStyle w:val="Normal"/>
        <w:spacing w:lineRule="auto" w:line="360"/>
        <w:ind w:firstLine="709"/>
        <w:jc w:val="both"/>
        <w:rPr>
          <w:rFonts w:ascii="Arial" w:hAnsi="Arial" w:cs="Arial"/>
        </w:rPr>
      </w:pPr>
      <w:r>
        <w:rPr>
          <w:rFonts w:cs="Arial" w:ascii="Arial" w:hAnsi="Arial"/>
        </w:rPr>
        <w:t xml:space="preserve">É interessante observar que o único país listado no gráfico que apresenta um nível de desenvolvimento socioeconômico semelhante ao do Brasil é o México, que apresenta a segunda maior taxa. O </w:t>
      </w:r>
      <w:r>
        <w:rPr>
          <w:rFonts w:cs="Arial" w:ascii="Arial" w:hAnsi="Arial"/>
          <w:i/>
          <w:iCs/>
        </w:rPr>
        <w:t xml:space="preserve">Internacional Traffic Safety Data and Analysis Group (IRTAD, </w:t>
      </w:r>
      <w:r>
        <w:rPr>
          <w:rFonts w:cs="Arial" w:ascii="Arial" w:hAnsi="Arial"/>
        </w:rPr>
        <w:t>2022) divulgou os dados relacionados a mortes no trânsito no México para 2010 e de 2018 a 2020, bem como a taxa de mortes por bilhão de quilômetros percorridos no período de 2018 a 2020 (ver Tabela 4). No período de 2018 a 2020 a taxa reduziu de 26,30 para 23,90 (-9,12%) para o México; já para o Brasil, aumentou de 33,01 para 33,40 (+0,90%).</w:t>
      </w:r>
    </w:p>
    <w:p>
      <w:pPr>
        <w:pStyle w:val="Normal"/>
        <w:rPr/>
      </w:pPr>
      <w:r>
        <w:rPr/>
      </w:r>
    </w:p>
    <w:p>
      <w:pPr>
        <w:pStyle w:val="Normal"/>
        <w:jc w:val="center"/>
        <w:rPr>
          <w:rFonts w:ascii="Arial" w:hAnsi="Arial" w:cs="Arial"/>
        </w:rPr>
      </w:pPr>
      <w:r>
        <w:rPr>
          <w:rFonts w:cs="Arial" w:ascii="Arial" w:hAnsi="Arial"/>
        </w:rPr>
        <w:t>Tabela 4 – Dados de mortalidade do México</w:t>
      </w:r>
    </w:p>
    <w:tbl>
      <w:tblPr>
        <w:tblStyle w:val="Tabelacomgrelha"/>
        <w:tblW w:w="552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50"/>
        <w:gridCol w:w="2268"/>
        <w:gridCol w:w="2411"/>
      </w:tblGrid>
      <w:tr>
        <w:trPr/>
        <w:tc>
          <w:tcPr>
            <w:tcW w:w="850" w:type="dxa"/>
            <w:tcBorders>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Ano</w:t>
            </w:r>
          </w:p>
        </w:tc>
        <w:tc>
          <w:tcPr>
            <w:tcW w:w="2268"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 no trânsito</w:t>
            </w:r>
          </w:p>
        </w:tc>
        <w:tc>
          <w:tcPr>
            <w:tcW w:w="2411"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Mortes/bilhão de km</w:t>
            </w:r>
          </w:p>
        </w:tc>
      </w:tr>
      <w:tr>
        <w:trPr/>
        <w:tc>
          <w:tcPr>
            <w:tcW w:w="850" w:type="dxa"/>
            <w:tcBorders>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2010</w:t>
            </w:r>
          </w:p>
        </w:tc>
        <w:tc>
          <w:tcPr>
            <w:tcW w:w="2268"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16.559</w:t>
            </w:r>
          </w:p>
        </w:tc>
        <w:tc>
          <w:tcPr>
            <w:tcW w:w="2411"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w:t>
            </w:r>
          </w:p>
        </w:tc>
      </w:tr>
      <w:tr>
        <w:trPr/>
        <w:tc>
          <w:tcPr>
            <w:tcW w:w="850"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2018</w:t>
            </w:r>
          </w:p>
        </w:tc>
        <w:tc>
          <w:tcPr>
            <w:tcW w:w="2268"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15.574</w:t>
            </w:r>
          </w:p>
        </w:tc>
        <w:tc>
          <w:tcPr>
            <w:tcW w:w="2411"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26,30</w:t>
            </w:r>
          </w:p>
        </w:tc>
      </w:tr>
      <w:tr>
        <w:trPr/>
        <w:tc>
          <w:tcPr>
            <w:tcW w:w="850"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2019</w:t>
            </w:r>
          </w:p>
        </w:tc>
        <w:tc>
          <w:tcPr>
            <w:tcW w:w="2268"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14.673</w:t>
            </w:r>
          </w:p>
        </w:tc>
        <w:tc>
          <w:tcPr>
            <w:tcW w:w="2411"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24,00</w:t>
            </w:r>
          </w:p>
        </w:tc>
      </w:tr>
      <w:tr>
        <w:trPr/>
        <w:tc>
          <w:tcPr>
            <w:tcW w:w="850" w:type="dxa"/>
            <w:tcBorders>
              <w:top w:val="nil"/>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2020</w:t>
            </w:r>
          </w:p>
        </w:tc>
        <w:tc>
          <w:tcPr>
            <w:tcW w:w="2268"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13.630</w:t>
            </w:r>
          </w:p>
        </w:tc>
        <w:tc>
          <w:tcPr>
            <w:tcW w:w="2411"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23,90</w:t>
            </w:r>
          </w:p>
        </w:tc>
      </w:tr>
    </w:tbl>
    <w:p>
      <w:pPr>
        <w:pStyle w:val="Normal"/>
        <w:spacing w:lineRule="auto" w:line="360"/>
        <w:ind w:firstLine="709"/>
        <w:jc w:val="center"/>
        <w:rPr>
          <w:rFonts w:ascii="Arial" w:hAnsi="Arial" w:cs="Arial"/>
          <w:sz w:val="20"/>
          <w:szCs w:val="20"/>
        </w:rPr>
      </w:pPr>
      <w:r>
        <w:rPr>
          <w:rFonts w:cs="Arial" w:ascii="Arial" w:hAnsi="Arial"/>
          <w:sz w:val="20"/>
          <w:szCs w:val="20"/>
        </w:rPr>
        <w:t>Fonte: IRTAD. (2023)</w:t>
      </w:r>
    </w:p>
    <w:p>
      <w:pPr>
        <w:pStyle w:val="Normal"/>
        <w:spacing w:lineRule="auto" w:line="360"/>
        <w:ind w:firstLine="709"/>
        <w:jc w:val="center"/>
        <w:rPr>
          <w:rFonts w:ascii="Arial" w:hAnsi="Arial" w:cs="Arial"/>
          <w:sz w:val="20"/>
          <w:szCs w:val="20"/>
        </w:rPr>
      </w:pPr>
      <w:r>
        <w:rPr>
          <w:rFonts w:cs="Arial" w:ascii="Arial" w:hAnsi="Arial"/>
          <w:sz w:val="20"/>
          <w:szCs w:val="20"/>
        </w:rPr>
      </w:r>
    </w:p>
    <w:p>
      <w:pPr>
        <w:pStyle w:val="Normal"/>
        <w:spacing w:lineRule="auto" w:line="360"/>
        <w:ind w:firstLine="709"/>
        <w:jc w:val="both"/>
        <w:rPr>
          <w:rFonts w:ascii="Arial" w:hAnsi="Arial" w:cs="Arial"/>
        </w:rPr>
      </w:pPr>
      <w:r>
        <w:rPr>
          <w:rFonts w:cs="Arial" w:ascii="Arial" w:hAnsi="Arial"/>
        </w:rPr>
        <w:t>Outro país apresentado no Gráfico 3 para o qual cabe destaque é a Polônia, que em 2022 atingiu menos de 2.000 mortes no trânsito (1.833 mortes). Segundo o Departamento de Trânsito da Polícia da Polônia, a redução da velocidade contribuiu diretamente para a diminuição das mortes. (Notes From Poland, 2023).</w:t>
      </w:r>
    </w:p>
    <w:p>
      <w:pPr>
        <w:pStyle w:val="Normal"/>
        <w:spacing w:lineRule="auto" w:line="360"/>
        <w:ind w:firstLine="709"/>
        <w:jc w:val="both"/>
        <w:rPr>
          <w:rFonts w:ascii="Arial" w:hAnsi="Arial" w:cs="Arial"/>
        </w:rPr>
      </w:pPr>
      <w:r>
        <w:rPr>
          <w:rFonts w:cs="Arial" w:ascii="Arial" w:hAnsi="Arial"/>
        </w:rPr>
        <w:t xml:space="preserve">Os dados disponibilizados pela </w:t>
      </w:r>
      <w:r>
        <w:rPr>
          <w:rFonts w:cs="Arial" w:ascii="Arial" w:hAnsi="Arial"/>
          <w:i/>
        </w:rPr>
        <w:t>IRTAD</w:t>
      </w:r>
      <w:r>
        <w:rPr>
          <w:rFonts w:cs="Arial" w:ascii="Arial" w:hAnsi="Arial"/>
        </w:rPr>
        <w:t xml:space="preserve"> (2022) dos indicadores poloneses estão apresentados na Tabela 5, sendo que a taxa para 2020 ainda não foi disponibilizada pela organização. Houve uma redução de 25,56% no número de mortes e de 40,31% na taxa durante os anos de 2010 a 2019, sendo que de 2011 a 2020, a Polônia também esteve comprometida com objetivos globais de tornar o trânsito mais seguro (Notes From Poland, 2023).</w:t>
      </w:r>
    </w:p>
    <w:p>
      <w:pPr>
        <w:pStyle w:val="Normal"/>
        <w:jc w:val="center"/>
        <w:rPr>
          <w:rFonts w:ascii="Arial" w:hAnsi="Arial" w:cs="Arial"/>
        </w:rPr>
      </w:pPr>
      <w:r>
        <w:rPr>
          <w:rFonts w:cs="Arial" w:ascii="Arial" w:hAnsi="Arial"/>
        </w:rPr>
        <w:t>Tabela 5 – Dados de mortalidade da Polônia</w:t>
      </w:r>
    </w:p>
    <w:tbl>
      <w:tblPr>
        <w:tblStyle w:val="Tabelacomgrelha"/>
        <w:tblW w:w="561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62"/>
        <w:gridCol w:w="2303"/>
        <w:gridCol w:w="2446"/>
      </w:tblGrid>
      <w:tr>
        <w:trPr>
          <w:trHeight w:val="295" w:hRule="atLeast"/>
        </w:trPr>
        <w:tc>
          <w:tcPr>
            <w:tcW w:w="862" w:type="dxa"/>
            <w:tcBorders>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Ano</w:t>
            </w:r>
          </w:p>
        </w:tc>
        <w:tc>
          <w:tcPr>
            <w:tcW w:w="2303"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 no trânsito</w:t>
            </w:r>
          </w:p>
        </w:tc>
        <w:tc>
          <w:tcPr>
            <w:tcW w:w="2446" w:type="dxa"/>
            <w:tcBorders>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Mortes/bilhão de km</w:t>
            </w:r>
          </w:p>
        </w:tc>
      </w:tr>
      <w:tr>
        <w:trPr>
          <w:trHeight w:val="295" w:hRule="atLeast"/>
        </w:trPr>
        <w:tc>
          <w:tcPr>
            <w:tcW w:w="862" w:type="dxa"/>
            <w:tcBorders>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2010</w:t>
            </w:r>
          </w:p>
        </w:tc>
        <w:tc>
          <w:tcPr>
            <w:tcW w:w="2303"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3.908</w:t>
            </w:r>
          </w:p>
        </w:tc>
        <w:tc>
          <w:tcPr>
            <w:tcW w:w="2446" w:type="dxa"/>
            <w:tcBorders>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19.6</w:t>
            </w:r>
          </w:p>
        </w:tc>
      </w:tr>
      <w:tr>
        <w:trPr>
          <w:trHeight w:val="295" w:hRule="atLeast"/>
        </w:trPr>
        <w:tc>
          <w:tcPr>
            <w:tcW w:w="862"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2018</w:t>
            </w:r>
          </w:p>
        </w:tc>
        <w:tc>
          <w:tcPr>
            <w:tcW w:w="2303"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2.862</w:t>
            </w:r>
          </w:p>
        </w:tc>
        <w:tc>
          <w:tcPr>
            <w:tcW w:w="2446"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11.7</w:t>
            </w:r>
          </w:p>
        </w:tc>
      </w:tr>
      <w:tr>
        <w:trPr>
          <w:trHeight w:val="314" w:hRule="atLeast"/>
        </w:trPr>
        <w:tc>
          <w:tcPr>
            <w:tcW w:w="862" w:type="dxa"/>
            <w:tcBorders>
              <w:top w:val="nil"/>
              <w:left w:val="nil"/>
              <w:bottom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2019</w:t>
            </w:r>
          </w:p>
        </w:tc>
        <w:tc>
          <w:tcPr>
            <w:tcW w:w="2303"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2.909</w:t>
            </w:r>
          </w:p>
        </w:tc>
        <w:tc>
          <w:tcPr>
            <w:tcW w:w="2446" w:type="dxa"/>
            <w:tcBorders>
              <w:top w:val="nil"/>
              <w:bottom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11.7</w:t>
            </w:r>
          </w:p>
        </w:tc>
      </w:tr>
      <w:tr>
        <w:trPr>
          <w:trHeight w:val="295" w:hRule="atLeast"/>
        </w:trPr>
        <w:tc>
          <w:tcPr>
            <w:tcW w:w="862" w:type="dxa"/>
            <w:tcBorders>
              <w:top w:val="nil"/>
              <w:lef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2020</w:t>
            </w:r>
          </w:p>
        </w:tc>
        <w:tc>
          <w:tcPr>
            <w:tcW w:w="2303"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2.491</w:t>
            </w:r>
          </w:p>
        </w:tc>
        <w:tc>
          <w:tcPr>
            <w:tcW w:w="2446" w:type="dxa"/>
            <w:tcBorders>
              <w:top w:val="nil"/>
              <w:right w:val="nil"/>
            </w:tcBorders>
            <w:vAlign w:val="center"/>
          </w:tcPr>
          <w:p>
            <w:pPr>
              <w:pStyle w:val="Normal"/>
              <w:widowControl/>
              <w:spacing w:before="0" w:after="0"/>
              <w:jc w:val="center"/>
              <w:rPr>
                <w:rFonts w:ascii="Arial" w:hAnsi="Arial" w:cs="Arial"/>
              </w:rPr>
            </w:pPr>
            <w:r>
              <w:rPr>
                <w:rFonts w:eastAsia="Calibri" w:cs="Arial" w:ascii="Arial" w:hAnsi="Arial"/>
                <w:kern w:val="0"/>
                <w:sz w:val="24"/>
                <w:szCs w:val="24"/>
                <w:lang w:val="pt-BR" w:eastAsia="pt-BR" w:bidi="ar-SA"/>
              </w:rPr>
              <w:t>-</w:t>
            </w:r>
          </w:p>
        </w:tc>
      </w:tr>
    </w:tbl>
    <w:p>
      <w:pPr>
        <w:pStyle w:val="Normal"/>
        <w:spacing w:lineRule="auto" w:line="360"/>
        <w:jc w:val="center"/>
        <w:rPr>
          <w:rFonts w:ascii="Arial" w:hAnsi="Arial" w:cs="Arial"/>
          <w:sz w:val="20"/>
          <w:szCs w:val="20"/>
        </w:rPr>
      </w:pPr>
      <w:r>
        <w:rPr>
          <w:rFonts w:cs="Arial" w:ascii="Arial" w:hAnsi="Arial"/>
          <w:sz w:val="20"/>
          <w:szCs w:val="20"/>
        </w:rPr>
        <w:t>Fonte: IRTAD. (2023)</w:t>
      </w:r>
    </w:p>
    <w:p>
      <w:pPr>
        <w:pStyle w:val="Normal"/>
        <w:spacing w:lineRule="auto" w:line="360"/>
        <w:jc w:val="center"/>
        <w:rPr>
          <w:rFonts w:ascii="Arial" w:hAnsi="Arial" w:cs="Arial"/>
          <w:sz w:val="20"/>
          <w:szCs w:val="20"/>
        </w:rPr>
      </w:pPr>
      <w:r>
        <w:rPr>
          <w:rFonts w:cs="Arial" w:ascii="Arial" w:hAnsi="Arial"/>
          <w:sz w:val="20"/>
          <w:szCs w:val="20"/>
        </w:rPr>
      </w:r>
    </w:p>
    <w:p>
      <w:pPr>
        <w:pStyle w:val="Heading1"/>
        <w:numPr>
          <w:ilvl w:val="1"/>
          <w:numId w:val="3"/>
        </w:numPr>
        <w:spacing w:lineRule="auto" w:line="360" w:before="0" w:after="120"/>
        <w:ind w:left="482" w:firstLine="709"/>
        <w:jc w:val="both"/>
        <w:rPr>
          <w:rFonts w:ascii="Arial" w:hAnsi="Arial" w:cs="Arial"/>
          <w:sz w:val="28"/>
          <w:szCs w:val="28"/>
        </w:rPr>
      </w:pPr>
      <w:bookmarkStart w:id="10" w:name="_Toc145519549"/>
      <w:r>
        <w:rPr>
          <w:rFonts w:cs="Arial" w:ascii="Arial" w:hAnsi="Arial"/>
          <w:sz w:val="28"/>
          <w:szCs w:val="28"/>
        </w:rPr>
        <w:t>Dados internacionais ao longo do tempo</w:t>
      </w:r>
      <w:bookmarkEnd w:id="10"/>
    </w:p>
    <w:p>
      <w:pPr>
        <w:pStyle w:val="Normal"/>
        <w:spacing w:lineRule="auto" w:line="360"/>
        <w:ind w:firstLine="360"/>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Os países considerados de alta renda e com níveis mais adequados de segurança viária experimentaram um processo de aumento da motorização e consequente aumento do número de vítimas fatais no trânsito nas décadas passadas. Esses locais, a partir de implementação de políticas públicas específicas, obtiveram resultados expressivos em reduzir o número de mortes no trânsito e, consequentemente, a taxa de mortes por bilhão de quilômetros percorridos. Analisar a experiência internacional é útil, portanto, para:</w:t>
      </w:r>
    </w:p>
    <w:p>
      <w:pPr>
        <w:pStyle w:val="ListParagraph"/>
        <w:numPr>
          <w:ilvl w:val="0"/>
          <w:numId w:val="1"/>
        </w:numPr>
        <w:spacing w:lineRule="auto" w:line="360"/>
        <w:jc w:val="both"/>
        <w:rPr>
          <w:rFonts w:ascii="Arial" w:hAnsi="Arial" w:cs="Arial"/>
        </w:rPr>
      </w:pPr>
      <w:r>
        <w:rPr>
          <w:rFonts w:cs="Arial" w:ascii="Arial" w:hAnsi="Arial"/>
        </w:rPr>
        <w:t>Obter um referencial de como a situação da segurança viária pode evoluir ao longo do tempo (recordes de redução);</w:t>
      </w:r>
    </w:p>
    <w:p>
      <w:pPr>
        <w:pStyle w:val="ListParagraph"/>
        <w:numPr>
          <w:ilvl w:val="0"/>
          <w:numId w:val="1"/>
        </w:numPr>
        <w:spacing w:lineRule="auto" w:line="360"/>
        <w:jc w:val="both"/>
        <w:rPr>
          <w:rFonts w:ascii="Arial" w:hAnsi="Arial" w:cs="Arial"/>
        </w:rPr>
      </w:pPr>
      <w:r>
        <w:rPr>
          <w:rFonts w:cs="Arial" w:ascii="Arial" w:hAnsi="Arial"/>
        </w:rPr>
        <w:t>Verificar em quanto tempo reduções significativas das taxas de óbito podem ser obtidas;</w:t>
      </w:r>
    </w:p>
    <w:p>
      <w:pPr>
        <w:pStyle w:val="ListParagraph"/>
        <w:numPr>
          <w:ilvl w:val="0"/>
          <w:numId w:val="1"/>
        </w:numPr>
        <w:spacing w:lineRule="auto" w:line="360"/>
        <w:jc w:val="both"/>
        <w:rPr>
          <w:rFonts w:ascii="Arial" w:hAnsi="Arial" w:cs="Arial"/>
        </w:rPr>
      </w:pPr>
      <w:r>
        <w:rPr>
          <w:rFonts w:cs="Arial" w:ascii="Arial" w:hAnsi="Arial"/>
        </w:rPr>
        <w:t xml:space="preserve">Verificar quais estratégias foram adotadas, em última análise.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Neste sentido, foram conduzidas duas formas de análise:</w:t>
      </w:r>
    </w:p>
    <w:p>
      <w:pPr>
        <w:pStyle w:val="ListParagraph"/>
        <w:numPr>
          <w:ilvl w:val="0"/>
          <w:numId w:val="2"/>
        </w:numPr>
        <w:spacing w:lineRule="auto" w:line="360"/>
        <w:jc w:val="both"/>
        <w:rPr>
          <w:rFonts w:ascii="Arial" w:hAnsi="Arial" w:cs="Arial"/>
        </w:rPr>
      </w:pPr>
      <w:r>
        <w:rPr>
          <w:rFonts w:cs="Arial" w:ascii="Arial" w:hAnsi="Arial"/>
        </w:rPr>
        <w:t>Considerando os dados disponíveis para o período da 1ª Década Mundial de Ações para a Segurança Viária (2011-2020) (Tabela 06);</w:t>
      </w:r>
    </w:p>
    <w:p>
      <w:pPr>
        <w:pStyle w:val="ListParagraph"/>
        <w:numPr>
          <w:ilvl w:val="0"/>
          <w:numId w:val="2"/>
        </w:numPr>
        <w:spacing w:lineRule="auto" w:line="360"/>
        <w:jc w:val="both"/>
        <w:rPr>
          <w:rFonts w:ascii="Arial" w:hAnsi="Arial" w:cs="Arial"/>
        </w:rPr>
      </w:pPr>
      <w:r>
        <w:rPr>
          <w:rFonts w:cs="Arial" w:ascii="Arial" w:hAnsi="Arial"/>
        </w:rPr>
        <w:t xml:space="preserve">Considerando os dados disponíveis, década a década, de 1970 até 2020 (Tabela 07). </w:t>
      </w:r>
    </w:p>
    <w:p>
      <w:pPr>
        <w:pStyle w:val="Normal"/>
        <w:spacing w:lineRule="auto" w:line="360"/>
        <w:ind w:firstLine="284"/>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A Tabela 06 apresenta o indicador mortes por bilhão de quilômetros para 27 países, ao longo da primeira década. O Brasil foi o 7º país que mais reduziu o indicador, com 36,38% de redução, atrás de República Tcheca, Noruega, Coréia do Sul, Eslovênia, Islândia e Suíça. Desses, apenas República Tcheca teve uma redução menor que 40%. Considerando os valores disponíveis, nenhum dos países analisados obteve redução de 50%, meta estabelecida para a primeira década.</w:t>
      </w:r>
    </w:p>
    <w:p>
      <w:pPr>
        <w:pStyle w:val="Normal"/>
        <w:spacing w:lineRule="auto" w:line="360"/>
        <w:ind w:firstLine="709"/>
        <w:jc w:val="both"/>
        <w:rPr>
          <w:rFonts w:ascii="Arial" w:hAnsi="Arial" w:cs="Arial"/>
        </w:rPr>
      </w:pPr>
      <w:r>
        <w:rPr>
          <w:rFonts w:cs="Arial" w:ascii="Arial" w:hAnsi="Arial"/>
        </w:rPr>
        <w:t xml:space="preserve">Países com desenvolvimento similar ao Brasil, como México e República Tcheca, apresentaram taxas de mortes por bilhão de km menores, no mesmo período, porém com taxa de redução por ano e/ou década próxima. Irlanda, Nova Zelândia e Estados Unidos tiveram um acréscimo na taxa. </w:t>
      </w:r>
    </w:p>
    <w:p>
      <w:pPr>
        <w:pStyle w:val="Normal"/>
        <w:spacing w:lineRule="auto" w:line="360"/>
        <w:jc w:val="both"/>
        <w:rPr>
          <w:rFonts w:ascii="Arial" w:hAnsi="Arial" w:cs="Arial"/>
        </w:rPr>
      </w:pPr>
      <w:r>
        <w:rPr>
          <w:rFonts w:cs="Arial" w:ascii="Arial" w:hAnsi="Arial"/>
        </w:rPr>
      </w:r>
    </w:p>
    <w:p>
      <w:pPr>
        <w:pStyle w:val="Normal"/>
        <w:spacing w:lineRule="auto" w:line="360"/>
        <w:ind w:firstLine="284"/>
        <w:jc w:val="both"/>
        <w:rPr>
          <w:rFonts w:ascii="Arial" w:hAnsi="Arial" w:cs="Arial"/>
        </w:rPr>
      </w:pPr>
      <w:r>
        <w:rPr>
          <w:rFonts w:cs="Arial" w:ascii="Arial" w:hAnsi="Arial"/>
        </w:rPr>
      </w:r>
    </w:p>
    <w:p>
      <w:pPr>
        <w:sectPr>
          <w:headerReference w:type="default" r:id="rId16"/>
          <w:footerReference w:type="default" r:id="rId17"/>
          <w:footnotePr>
            <w:numFmt w:val="decimal"/>
          </w:footnotePr>
          <w:type w:val="nextPage"/>
          <w:pgSz w:w="11906" w:h="16838"/>
          <w:pgMar w:left="1134" w:right="1134" w:gutter="0" w:header="431" w:top="1701" w:footer="0" w:bottom="1701"/>
          <w:pgNumType w:fmt="decimal"/>
          <w:formProt w:val="false"/>
          <w:textDirection w:val="lrTb"/>
          <w:docGrid w:type="default" w:linePitch="312" w:charSpace="4294961151"/>
        </w:sectPr>
      </w:pPr>
    </w:p>
    <w:p>
      <w:pPr>
        <w:pStyle w:val="Normal"/>
        <w:spacing w:lineRule="auto" w:line="360"/>
        <w:ind w:firstLine="284"/>
        <w:jc w:val="both"/>
        <w:rPr>
          <w:rFonts w:ascii="Arial" w:hAnsi="Arial" w:cs="Arial"/>
        </w:rPr>
      </w:pPr>
      <w:r>
        <w:rPr>
          <w:rFonts w:cs="Arial" w:ascii="Arial" w:hAnsi="Arial"/>
        </w:rPr>
      </w:r>
    </w:p>
    <w:p>
      <w:pPr>
        <w:pStyle w:val="Normal"/>
        <w:spacing w:lineRule="auto" w:line="360"/>
        <w:ind w:firstLine="284"/>
        <w:jc w:val="center"/>
        <w:rPr>
          <w:rFonts w:ascii="Arial" w:hAnsi="Arial" w:cs="Arial"/>
          <w:sz w:val="18"/>
          <w:szCs w:val="18"/>
        </w:rPr>
      </w:pPr>
      <w:r>
        <w:rPr>
          <w:rFonts w:cs="Arial" w:ascii="Arial" w:hAnsi="Arial"/>
          <w:sz w:val="18"/>
          <w:szCs w:val="18"/>
        </w:rPr>
        <w:t xml:space="preserve">Tabela 06: Número de mortes por bilhão de km percorrido em 27 países na primeira década. </w:t>
      </w:r>
    </w:p>
    <w:tbl>
      <w:tblPr>
        <w:tblStyle w:val="Tabelacomgrelha"/>
        <w:tblW w:w="143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7"/>
        <w:gridCol w:w="1011"/>
        <w:gridCol w:w="1010"/>
        <w:gridCol w:w="1009"/>
        <w:gridCol w:w="1010"/>
        <w:gridCol w:w="1011"/>
        <w:gridCol w:w="1009"/>
        <w:gridCol w:w="1010"/>
        <w:gridCol w:w="1011"/>
        <w:gridCol w:w="1010"/>
        <w:gridCol w:w="1011"/>
        <w:gridCol w:w="2372"/>
      </w:tblGrid>
      <w:tr>
        <w:trPr>
          <w:trHeight w:val="284" w:hRule="exact"/>
        </w:trPr>
        <w:tc>
          <w:tcPr>
            <w:tcW w:w="1837"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País</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2011</w:t>
            </w:r>
          </w:p>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2012</w:t>
            </w:r>
          </w:p>
        </w:tc>
        <w:tc>
          <w:tcPr>
            <w:tcW w:w="1009"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2013</w:t>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2014</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2015</w:t>
            </w:r>
          </w:p>
        </w:tc>
        <w:tc>
          <w:tcPr>
            <w:tcW w:w="1009"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2016</w:t>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2017</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2018</w:t>
            </w:r>
          </w:p>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r>
          </w:p>
        </w:tc>
        <w:tc>
          <w:tcPr>
            <w:tcW w:w="1010"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2019</w:t>
            </w:r>
          </w:p>
        </w:tc>
        <w:tc>
          <w:tcPr>
            <w:tcW w:w="1011"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2020</w:t>
            </w:r>
          </w:p>
        </w:tc>
        <w:tc>
          <w:tcPr>
            <w:tcW w:w="2372"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Diferença Década (%)</w:t>
            </w:r>
          </w:p>
        </w:tc>
      </w:tr>
      <w:tr>
        <w:trPr>
          <w:trHeight w:val="284" w:hRule="exact"/>
        </w:trPr>
        <w:tc>
          <w:tcPr>
            <w:tcW w:w="1837"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09"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09"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softHyphen/>
              <w:t>4,2</w:t>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4,4</w:t>
            </w:r>
          </w:p>
        </w:tc>
        <w:tc>
          <w:tcPr>
            <w:tcW w:w="1010"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01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2372" w:type="dxa"/>
            <w:tcBorders>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-28,57%</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Australia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4,4</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-21,43%</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Áustria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-27,94%*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-29,41%*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Canadá</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-27,69%</w:t>
            </w:r>
          </w:p>
        </w:tc>
      </w:tr>
      <w:tr>
        <w:trPr>
          <w:trHeight w:val="270" w:hRule="exact"/>
        </w:trPr>
        <w:tc>
          <w:tcPr>
            <w:tcW w:w="1837" w:type="dxa"/>
            <w:tcBorders>
              <w:top w:val="nil"/>
              <w:left w:val="nil"/>
              <w:bottom w:val="nil"/>
              <w:right w:val="nil"/>
            </w:tcBorders>
          </w:tcPr>
          <w:p>
            <w:pPr>
              <w:pStyle w:val="Normal"/>
              <w:widowControl/>
              <w:spacing w:before="0" w:after="0"/>
              <w:jc w:val="center"/>
              <w:rPr>
                <w:rFonts w:ascii="Arial" w:hAnsi="Arial" w:cs="Arial"/>
                <w:sz w:val="18"/>
                <w:szCs w:val="18"/>
              </w:rPr>
            </w:pPr>
            <w:r>
              <w:rPr>
                <w:rFonts w:eastAsia="Calibri" w:cs="Arial" w:ascii="Arial" w:hAnsi="Arial"/>
                <w:kern w:val="0"/>
                <w:sz w:val="18"/>
                <w:szCs w:val="18"/>
                <w:lang w:val="pt-BR" w:eastAsia="pt-BR" w:bidi="ar-SA"/>
              </w:rPr>
              <w:t>Coréia do Sul</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17,6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18,4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17,2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15,5</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-42,05%*</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Dinamarca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-26,53%*</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7,8</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-42,31%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EUA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D51F29"/>
                <w:sz w:val="18"/>
                <w:szCs w:val="18"/>
              </w:rPr>
            </w:pPr>
            <w:r>
              <w:rPr>
                <w:rFonts w:eastAsia="Calibri" w:cs="Arial" w:ascii="Arial" w:hAnsi="Arial"/>
                <w:color w:val="D51F29"/>
                <w:kern w:val="0"/>
                <w:sz w:val="18"/>
                <w:szCs w:val="18"/>
                <w:lang w:val="pt-BR" w:eastAsia="pt-BR" w:bidi="ar-SA"/>
              </w:rPr>
              <w:t>+0,01%*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Finlândia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-14,81%</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França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6,5</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4,8</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-31,43%</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Holanda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Hungria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12,8</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808080" w:themeColor="background1" w:themeShade="80"/>
                <w:kern w:val="0"/>
                <w:sz w:val="18"/>
                <w:szCs w:val="18"/>
                <w:lang w:val="pt-BR" w:eastAsia="pt-BR" w:bidi="ar-SA"/>
              </w:rPr>
              <w:t>0%*</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3,5</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D51F29"/>
                <w:kern w:val="0"/>
                <w:sz w:val="18"/>
                <w:szCs w:val="18"/>
                <w:lang w:val="pt-BR" w:eastAsia="pt-BR" w:bidi="ar-SA"/>
              </w:rPr>
              <w:t>+5%</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Islândia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2,1</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-44,74%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Israel</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5,2</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-16,42%*</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Japão</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-32,05%*</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14,7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-8,84%*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México</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27,5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23,9</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-21,38%</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3,3</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-41,03%*</w:t>
            </w:r>
          </w:p>
        </w:tc>
      </w:tr>
      <w:tr>
        <w:trPr>
          <w:trHeight w:val="286"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Nova Zelândia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7,1</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7,9</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7,2</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FF0000"/>
                <w:sz w:val="18"/>
                <w:szCs w:val="18"/>
              </w:rPr>
            </w:pPr>
            <w:r>
              <w:rPr>
                <w:rFonts w:eastAsia="Calibri" w:cs="Arial" w:ascii="Arial" w:hAnsi="Arial"/>
                <w:color w:val="D51F29"/>
                <w:kern w:val="0"/>
                <w:sz w:val="18"/>
                <w:szCs w:val="18"/>
                <w:lang w:val="pt-BR" w:eastAsia="pt-BR" w:bidi="ar-SA"/>
              </w:rPr>
              <w:t>+1,4%*</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Polônia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808080" w:themeColor="background1" w:themeShade="80"/>
                <w:kern w:val="0"/>
                <w:sz w:val="18"/>
                <w:szCs w:val="18"/>
                <w:lang w:val="pt-BR" w:eastAsia="pt-BR" w:bidi="ar-SA"/>
              </w:rPr>
              <w:t>0%*</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Reino Unido</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3,9</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-15,38%*</w:t>
            </w:r>
          </w:p>
        </w:tc>
      </w:tr>
      <w:tr>
        <w:trPr>
          <w:trHeight w:val="284" w:hRule="exact"/>
        </w:trPr>
        <w:tc>
          <w:tcPr>
            <w:tcW w:w="1837" w:type="dxa"/>
            <w:tcBorders>
              <w:top w:val="nil"/>
              <w:left w:val="nil"/>
              <w:bottom w:val="nil"/>
              <w:right w:val="nil"/>
            </w:tcBorders>
          </w:tcPr>
          <w:p>
            <w:pPr>
              <w:pStyle w:val="Normal"/>
              <w:widowControl/>
              <w:spacing w:before="0" w:after="0"/>
              <w:jc w:val="center"/>
              <w:rPr>
                <w:rFonts w:ascii="Arial" w:hAnsi="Arial" w:cs="Arial"/>
                <w:sz w:val="18"/>
                <w:szCs w:val="18"/>
              </w:rPr>
            </w:pPr>
            <w:r>
              <w:rPr>
                <w:rFonts w:eastAsia="Calibri" w:cs="Arial" w:ascii="Arial" w:hAnsi="Arial"/>
                <w:kern w:val="0"/>
                <w:sz w:val="18"/>
                <w:szCs w:val="18"/>
                <w:lang w:val="pt-BR" w:eastAsia="pt-BR" w:bidi="ar-SA"/>
              </w:rPr>
              <w:t>República Tcheca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16,2</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15,7</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15,7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14,4</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11,5</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10,5</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11,7</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10,7</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9,9</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-38,89%</w:t>
            </w:r>
          </w:p>
        </w:tc>
      </w:tr>
      <w:tr>
        <w:trPr>
          <w:trHeight w:val="284" w:hRule="exact"/>
        </w:trPr>
        <w:tc>
          <w:tcPr>
            <w:tcW w:w="1837"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3,6</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09"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3,3</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w:t>
            </w:r>
          </w:p>
        </w:tc>
        <w:tc>
          <w:tcPr>
            <w:tcW w:w="1010"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101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w:t>
            </w:r>
          </w:p>
        </w:tc>
        <w:tc>
          <w:tcPr>
            <w:tcW w:w="2372" w:type="dxa"/>
            <w:tcBorders>
              <w:top w:val="nil"/>
              <w:left w:val="nil"/>
              <w:bottom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-31,58%</w:t>
            </w:r>
          </w:p>
        </w:tc>
      </w:tr>
      <w:tr>
        <w:trPr>
          <w:trHeight w:val="284" w:hRule="exact"/>
        </w:trPr>
        <w:tc>
          <w:tcPr>
            <w:tcW w:w="1837"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5,1</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w:t>
            </w:r>
          </w:p>
        </w:tc>
        <w:tc>
          <w:tcPr>
            <w:tcW w:w="1009"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4,3</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w:t>
            </w:r>
          </w:p>
        </w:tc>
        <w:tc>
          <w:tcPr>
            <w:tcW w:w="1009"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3,2</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3,4</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2,7</w:t>
            </w:r>
          </w:p>
        </w:tc>
        <w:tc>
          <w:tcPr>
            <w:tcW w:w="1010"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2,7</w:t>
            </w:r>
          </w:p>
        </w:tc>
        <w:tc>
          <w:tcPr>
            <w:tcW w:w="101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2372" w:type="dxa"/>
            <w:tcBorders>
              <w:top w:val="nil"/>
              <w:left w:val="nil"/>
              <w:right w:val="nil"/>
            </w:tcBorders>
          </w:tcPr>
          <w:p>
            <w:pPr>
              <w:pStyle w:val="Normal"/>
              <w:widowControl/>
              <w:spacing w:lineRule="auto" w:line="360" w:before="0" w:after="0"/>
              <w:jc w:val="center"/>
              <w:rPr>
                <w:rFonts w:ascii="Arial" w:hAnsi="Arial" w:cs="Arial"/>
                <w:color w:val="1FA149"/>
                <w:sz w:val="18"/>
                <w:szCs w:val="18"/>
              </w:rPr>
            </w:pPr>
            <w:r>
              <w:rPr>
                <w:rFonts w:eastAsia="Calibri" w:cs="Arial" w:ascii="Arial" w:hAnsi="Arial"/>
                <w:color w:val="1FA149"/>
                <w:kern w:val="0"/>
                <w:sz w:val="18"/>
                <w:szCs w:val="18"/>
                <w:lang w:val="pt-BR" w:eastAsia="pt-BR" w:bidi="ar-SA"/>
              </w:rPr>
              <w:t>-47,06%*</w:t>
            </w:r>
          </w:p>
        </w:tc>
      </w:tr>
      <w:tr>
        <w:trPr>
          <w:trHeight w:val="284" w:hRule="exact"/>
        </w:trPr>
        <w:tc>
          <w:tcPr>
            <w:tcW w:w="1837"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Brasil</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51,4</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49,29</w:t>
            </w:r>
          </w:p>
        </w:tc>
        <w:tc>
          <w:tcPr>
            <w:tcW w:w="1009"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40,01</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44,27</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38,47</w:t>
            </w:r>
          </w:p>
        </w:tc>
        <w:tc>
          <w:tcPr>
            <w:tcW w:w="1009"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34,76</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35,04</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32,46</w:t>
            </w:r>
          </w:p>
        </w:tc>
        <w:tc>
          <w:tcPr>
            <w:tcW w:w="1010"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29,75</w:t>
            </w:r>
          </w:p>
        </w:tc>
        <w:tc>
          <w:tcPr>
            <w:tcW w:w="101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32,7</w:t>
            </w:r>
          </w:p>
        </w:tc>
        <w:tc>
          <w:tcPr>
            <w:tcW w:w="2372"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-36,38%</w:t>
            </w:r>
          </w:p>
        </w:tc>
      </w:tr>
    </w:tbl>
    <w:p>
      <w:pPr>
        <w:pStyle w:val="Normal"/>
        <w:spacing w:lineRule="auto" w:line="360"/>
        <w:jc w:val="center"/>
        <w:rPr>
          <w:rFonts w:ascii="Arial" w:hAnsi="Arial" w:cs="Arial"/>
        </w:rPr>
      </w:pPr>
      <w:r>
        <w:rPr>
          <w:rFonts w:cs="Arial" w:ascii="Arial" w:hAnsi="Arial"/>
          <w:sz w:val="18"/>
          <w:szCs w:val="18"/>
        </w:rPr>
        <w:t xml:space="preserve">Fonte: </w:t>
      </w:r>
      <w:r>
        <w:rPr>
          <w:rFonts w:cs="Arial" w:ascii="Arial" w:hAnsi="Arial"/>
          <w:i/>
          <w:iCs/>
          <w:sz w:val="18"/>
          <w:szCs w:val="18"/>
        </w:rPr>
        <w:t>International Transport Forum</w:t>
      </w:r>
      <w:r>
        <w:rPr>
          <w:rFonts w:cs="Arial" w:ascii="Arial" w:hAnsi="Arial"/>
          <w:sz w:val="18"/>
          <w:szCs w:val="18"/>
        </w:rPr>
        <w:t xml:space="preserve"> (2023)</w:t>
      </w:r>
    </w:p>
    <w:p>
      <w:pPr>
        <w:sectPr>
          <w:headerReference w:type="default" r:id="rId18"/>
          <w:headerReference w:type="first" r:id="rId19"/>
          <w:footerReference w:type="default" r:id="rId20"/>
          <w:footerReference w:type="first" r:id="rId21"/>
          <w:footnotePr>
            <w:numFmt w:val="decimal"/>
          </w:footnotePr>
          <w:type w:val="nextPage"/>
          <w:pgSz w:orient="landscape" w:w="16838" w:h="11906"/>
          <w:pgMar w:left="1701" w:right="1701" w:gutter="0" w:header="431" w:top="1134" w:footer="0" w:bottom="1134"/>
          <w:pgNumType w:fmt="decimal"/>
          <w:formProt w:val="false"/>
          <w:textDirection w:val="lrTb"/>
          <w:docGrid w:type="default" w:linePitch="326" w:charSpace="0"/>
        </w:sectPr>
        <w:pStyle w:val="Normal"/>
        <w:spacing w:lineRule="auto" w:line="360"/>
        <w:ind w:firstLine="284"/>
        <w:jc w:val="center"/>
        <w:rPr>
          <w:rFonts w:ascii="Arial" w:hAnsi="Arial" w:cs="Arial"/>
        </w:rPr>
      </w:pPr>
      <w:r>
        <w:rPr>
          <w:rFonts w:cs="Arial" w:ascii="Arial" w:hAnsi="Arial"/>
        </w:rPr>
      </w:r>
    </w:p>
    <w:p>
      <w:pPr>
        <w:pStyle w:val="Normal"/>
        <w:spacing w:lineRule="auto" w:line="360"/>
        <w:ind w:firstLine="284"/>
        <w:jc w:val="center"/>
        <w:rPr>
          <w:rFonts w:ascii="Arial" w:hAnsi="Arial" w:cs="Arial"/>
          <w:sz w:val="18"/>
          <w:szCs w:val="18"/>
        </w:rPr>
      </w:pPr>
      <w:r>
        <w:rPr>
          <w:rFonts w:cs="Arial" w:ascii="Arial" w:hAnsi="Arial"/>
          <w:sz w:val="18"/>
          <w:szCs w:val="18"/>
        </w:rPr>
        <w:t xml:space="preserve">Tabela 07: Número de mortes por bilhão de km percorrido ao longo de décadas, e sua respectiva redução percentual. </w:t>
      </w:r>
    </w:p>
    <w:tbl>
      <w:tblPr>
        <w:tblStyle w:val="Tabelacomgrelha"/>
        <w:tblW w:w="1149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1"/>
        <w:gridCol w:w="806"/>
        <w:gridCol w:w="1538"/>
        <w:gridCol w:w="1538"/>
        <w:gridCol w:w="1536"/>
        <w:gridCol w:w="1538"/>
        <w:gridCol w:w="1538"/>
        <w:gridCol w:w="1536"/>
      </w:tblGrid>
      <w:tr>
        <w:trPr>
          <w:trHeight w:val="284" w:hRule="exact"/>
        </w:trPr>
        <w:tc>
          <w:tcPr>
            <w:tcW w:w="146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País</w:t>
            </w:r>
          </w:p>
        </w:tc>
        <w:tc>
          <w:tcPr>
            <w:tcW w:w="80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1970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1980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1990</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2000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2010</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2020</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Variação total</w:t>
            </w:r>
          </w:p>
        </w:tc>
      </w:tr>
      <w:tr>
        <w:trPr>
          <w:trHeight w:val="284" w:hRule="exact"/>
        </w:trPr>
        <w:tc>
          <w:tcPr>
            <w:tcW w:w="1461"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w:t>
            </w:r>
          </w:p>
        </w:tc>
        <w:tc>
          <w:tcPr>
            <w:tcW w:w="806"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37,3 </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20 </w:t>
            </w:r>
            <w:r>
              <w:rPr>
                <w:rFonts w:eastAsia="Calibri" w:cs="Arial" w:ascii="Arial" w:hAnsi="Arial"/>
                <w:color w:val="1FA149"/>
                <w:kern w:val="0"/>
                <w:sz w:val="16"/>
                <w:szCs w:val="16"/>
                <w:lang w:val="pt-BR" w:eastAsia="pt-BR" w:bidi="ar-SA"/>
              </w:rPr>
              <w:t>(-46,4%)</w:t>
            </w:r>
          </w:p>
        </w:tc>
        <w:tc>
          <w:tcPr>
            <w:tcW w:w="1536"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11,3 </w:t>
            </w:r>
            <w:r>
              <w:rPr>
                <w:rFonts w:eastAsia="Calibri" w:cs="Arial" w:ascii="Arial" w:hAnsi="Arial"/>
                <w:color w:val="1FA149"/>
                <w:kern w:val="0"/>
                <w:sz w:val="16"/>
                <w:szCs w:val="16"/>
                <w:lang w:val="pt-BR" w:eastAsia="pt-BR" w:bidi="ar-SA"/>
              </w:rPr>
              <w:t>(-43,5%)</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5,2 </w:t>
            </w:r>
            <w:r>
              <w:rPr>
                <w:rFonts w:eastAsia="Calibri" w:cs="Arial" w:ascii="Arial" w:hAnsi="Arial"/>
                <w:color w:val="1FA149"/>
                <w:kern w:val="0"/>
                <w:sz w:val="16"/>
                <w:szCs w:val="16"/>
                <w:lang w:val="pt-BR" w:eastAsia="pt-BR" w:bidi="ar-SA"/>
              </w:rPr>
              <w:t>(-54%)</w:t>
            </w:r>
          </w:p>
        </w:tc>
        <w:tc>
          <w:tcPr>
            <w:tcW w:w="1538"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 </w:t>
            </w:r>
            <w:r>
              <w:rPr>
                <w:rFonts w:eastAsia="Calibri" w:cs="Arial" w:ascii="Arial" w:hAnsi="Arial"/>
                <w:color w:val="1FA149"/>
                <w:kern w:val="0"/>
                <w:sz w:val="16"/>
                <w:szCs w:val="16"/>
                <w:lang w:val="pt-BR" w:eastAsia="pt-BR" w:bidi="ar-SA"/>
              </w:rPr>
              <w:t>(-23,1%)</w:t>
            </w:r>
          </w:p>
        </w:tc>
        <w:tc>
          <w:tcPr>
            <w:tcW w:w="1536"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-89,28%</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Australia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28,2 </w:t>
            </w:r>
            <w:r>
              <w:rPr>
                <w:rFonts w:eastAsia="Calibri" w:cs="Arial" w:ascii="Arial" w:hAnsi="Arial"/>
                <w:color w:val="1FA149"/>
                <w:kern w:val="0"/>
                <w:sz w:val="16"/>
                <w:szCs w:val="16"/>
                <w:lang w:val="pt-BR" w:eastAsia="pt-BR" w:bidi="ar-SA"/>
              </w:rPr>
              <w:t>(-42,8%)</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14,4 </w:t>
            </w:r>
            <w:r>
              <w:rPr>
                <w:rFonts w:eastAsia="Calibri" w:cs="Arial" w:ascii="Arial" w:hAnsi="Arial"/>
                <w:color w:val="1FA149"/>
                <w:kern w:val="0"/>
                <w:sz w:val="16"/>
                <w:szCs w:val="16"/>
                <w:lang w:val="pt-BR" w:eastAsia="pt-BR" w:bidi="ar-SA"/>
              </w:rPr>
              <w:t>(-48,9%)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9,3 </w:t>
            </w:r>
            <w:r>
              <w:rPr>
                <w:rFonts w:eastAsia="Calibri" w:cs="Arial" w:ascii="Arial" w:hAnsi="Arial"/>
                <w:color w:val="1FA149"/>
                <w:kern w:val="0"/>
                <w:sz w:val="16"/>
                <w:szCs w:val="16"/>
                <w:lang w:val="pt-BR" w:eastAsia="pt-BR" w:bidi="ar-SA"/>
              </w:rPr>
              <w:t>(-35,4%)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6,1 </w:t>
            </w:r>
            <w:r>
              <w:rPr>
                <w:rFonts w:eastAsia="Calibri" w:cs="Arial" w:ascii="Arial" w:hAnsi="Arial"/>
                <w:color w:val="1FA149"/>
                <w:kern w:val="0"/>
                <w:sz w:val="16"/>
                <w:szCs w:val="16"/>
                <w:lang w:val="pt-BR" w:eastAsia="pt-BR" w:bidi="ar-SA"/>
              </w:rPr>
              <w:t>(-34,4%)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4,4 </w:t>
            </w:r>
            <w:r>
              <w:rPr>
                <w:rFonts w:eastAsia="Calibri" w:cs="Arial" w:ascii="Arial" w:hAnsi="Arial"/>
                <w:color w:val="1FA149"/>
                <w:kern w:val="0"/>
                <w:sz w:val="16"/>
                <w:szCs w:val="16"/>
                <w:lang w:val="pt-BR" w:eastAsia="pt-BR" w:bidi="ar-SA"/>
              </w:rPr>
              <w:t>(-27,9%)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-91,08%</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Áustria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56,3 </w:t>
            </w:r>
            <w:r>
              <w:rPr>
                <w:rFonts w:eastAsia="Calibri" w:cs="Arial" w:ascii="Arial" w:hAnsi="Arial"/>
                <w:color w:val="1FA149"/>
                <w:kern w:val="0"/>
                <w:sz w:val="16"/>
                <w:szCs w:val="16"/>
                <w:lang w:val="pt-BR" w:eastAsia="pt-BR" w:bidi="ar-SA"/>
              </w:rPr>
              <w:t>(-48,3%)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27,9 </w:t>
            </w:r>
            <w:r>
              <w:rPr>
                <w:rFonts w:eastAsia="Calibri" w:cs="Arial" w:ascii="Arial" w:hAnsi="Arial"/>
                <w:color w:val="1FA149"/>
                <w:kern w:val="0"/>
                <w:sz w:val="16"/>
                <w:szCs w:val="16"/>
                <w:lang w:val="pt-BR" w:eastAsia="pt-BR" w:bidi="ar-SA"/>
              </w:rPr>
              <w:t>(-50,4%)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15 </w:t>
            </w:r>
            <w:r>
              <w:rPr>
                <w:rFonts w:eastAsia="Calibri" w:cs="Arial" w:ascii="Arial" w:hAnsi="Arial"/>
                <w:color w:val="1FA149"/>
                <w:kern w:val="0"/>
                <w:sz w:val="16"/>
                <w:szCs w:val="16"/>
                <w:lang w:val="pt-BR" w:eastAsia="pt-BR" w:bidi="ar-SA"/>
              </w:rPr>
              <w:t>(-46,2%)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-86,24%*</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104,6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50 </w:t>
            </w:r>
            <w:r>
              <w:rPr>
                <w:rFonts w:eastAsia="Calibri" w:cs="Arial" w:ascii="Arial" w:hAnsi="Arial"/>
                <w:b/>
                <w:bCs/>
                <w:color w:val="00496D"/>
                <w:kern w:val="0"/>
                <w:sz w:val="16"/>
                <w:szCs w:val="16"/>
                <w:lang w:val="pt-BR" w:eastAsia="pt-BR" w:bidi="ar-SA"/>
              </w:rPr>
              <w:t>(-52,2%)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28,1 </w:t>
            </w:r>
            <w:r>
              <w:rPr>
                <w:rFonts w:eastAsia="Calibri" w:cs="Arial" w:ascii="Arial" w:hAnsi="Arial"/>
                <w:color w:val="1FA149"/>
                <w:kern w:val="0"/>
                <w:sz w:val="16"/>
                <w:szCs w:val="16"/>
                <w:lang w:val="pt-BR" w:eastAsia="pt-BR" w:bidi="ar-SA"/>
              </w:rPr>
              <w:t>(-43,8%)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16,4 </w:t>
            </w:r>
            <w:r>
              <w:rPr>
                <w:rFonts w:eastAsia="Calibri" w:cs="Arial" w:ascii="Arial" w:hAnsi="Arial"/>
                <w:color w:val="1FA149"/>
                <w:kern w:val="0"/>
                <w:sz w:val="16"/>
                <w:szCs w:val="16"/>
                <w:lang w:val="pt-BR" w:eastAsia="pt-BR" w:bidi="ar-SA"/>
              </w:rPr>
              <w:t>(-41,6%)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9,6 </w:t>
            </w:r>
            <w:r>
              <w:rPr>
                <w:rFonts w:eastAsia="Calibri" w:cs="Arial" w:ascii="Arial" w:hAnsi="Arial"/>
                <w:color w:val="1FA149"/>
                <w:kern w:val="0"/>
                <w:sz w:val="16"/>
                <w:szCs w:val="16"/>
                <w:lang w:val="pt-BR" w:eastAsia="pt-BR" w:bidi="ar-SA"/>
              </w:rPr>
              <w:t>(-41,5%)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-90,82%*</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Canadá</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9,3 </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6,5 </w:t>
            </w:r>
            <w:r>
              <w:rPr>
                <w:rFonts w:eastAsia="Calibri" w:cs="Arial" w:ascii="Arial" w:hAnsi="Arial"/>
                <w:color w:val="1FA149"/>
                <w:kern w:val="0"/>
                <w:sz w:val="16"/>
                <w:szCs w:val="16"/>
                <w:lang w:val="pt-BR" w:eastAsia="pt-BR" w:bidi="ar-SA"/>
              </w:rPr>
              <w:t>(-30,1%)</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4,7 </w:t>
            </w:r>
            <w:r>
              <w:rPr>
                <w:rFonts w:eastAsia="Calibri" w:cs="Arial" w:ascii="Arial" w:hAnsi="Arial"/>
                <w:color w:val="1FA149"/>
                <w:kern w:val="0"/>
                <w:sz w:val="16"/>
                <w:szCs w:val="16"/>
                <w:lang w:val="pt-BR" w:eastAsia="pt-BR" w:bidi="ar-SA"/>
              </w:rPr>
              <w:t>(-27,7%)</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-49,46%*</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Coréia do Sul</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49,5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18,7 </w:t>
            </w:r>
            <w:r>
              <w:rPr>
                <w:rFonts w:eastAsia="Calibri" w:cs="Arial" w:ascii="Arial" w:hAnsi="Arial"/>
                <w:b/>
                <w:bCs/>
                <w:color w:val="00496D"/>
                <w:kern w:val="0"/>
                <w:sz w:val="16"/>
                <w:szCs w:val="16"/>
                <w:lang w:val="pt-BR" w:eastAsia="pt-BR" w:bidi="ar-SA"/>
              </w:rPr>
              <w:t>(-62,2%)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-62,22%*</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Dinamarca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50,5 </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25 </w:t>
            </w:r>
            <w:r>
              <w:rPr>
                <w:rFonts w:eastAsia="Calibri" w:cs="Arial" w:ascii="Arial" w:hAnsi="Arial"/>
                <w:b/>
                <w:bCs/>
                <w:color w:val="00496D"/>
                <w:kern w:val="0"/>
                <w:sz w:val="16"/>
                <w:szCs w:val="16"/>
                <w:lang w:val="pt-BR" w:eastAsia="pt-BR" w:bidi="ar-SA"/>
              </w:rPr>
              <w:t>(-50,5%)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17,3 </w:t>
            </w:r>
            <w:r>
              <w:rPr>
                <w:rFonts w:eastAsia="Calibri" w:cs="Arial" w:ascii="Arial" w:hAnsi="Arial"/>
                <w:color w:val="1FA149"/>
                <w:kern w:val="0"/>
                <w:sz w:val="16"/>
                <w:szCs w:val="16"/>
                <w:lang w:val="pt-BR" w:eastAsia="pt-BR" w:bidi="ar-SA"/>
              </w:rPr>
              <w:t>(-30,8%)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10,7 </w:t>
            </w:r>
            <w:r>
              <w:rPr>
                <w:rFonts w:eastAsia="Calibri" w:cs="Arial" w:ascii="Arial" w:hAnsi="Arial"/>
                <w:color w:val="1FA149"/>
                <w:kern w:val="0"/>
                <w:sz w:val="16"/>
                <w:szCs w:val="16"/>
                <w:lang w:val="pt-BR" w:eastAsia="pt-BR" w:bidi="ar-SA"/>
              </w:rPr>
              <w:t>(-38,2%)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5,6 </w:t>
            </w:r>
            <w:r>
              <w:rPr>
                <w:rFonts w:eastAsia="Calibri" w:cs="Arial" w:ascii="Arial" w:hAnsi="Arial"/>
                <w:color w:val="1FA149"/>
                <w:kern w:val="0"/>
                <w:sz w:val="16"/>
                <w:szCs w:val="16"/>
                <w:lang w:val="pt-BR" w:eastAsia="pt-BR" w:bidi="ar-SA"/>
              </w:rPr>
              <w:t>(-47,7%)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-88,91%</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166,7 </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96,1 </w:t>
            </w:r>
            <w:r>
              <w:rPr>
                <w:rFonts w:eastAsia="Calibri" w:cs="Arial" w:ascii="Arial" w:hAnsi="Arial"/>
                <w:color w:val="1FA149"/>
                <w:kern w:val="0"/>
                <w:sz w:val="16"/>
                <w:szCs w:val="16"/>
                <w:lang w:val="pt-BR" w:eastAsia="pt-BR" w:bidi="ar-SA"/>
              </w:rPr>
              <w:t>(-42,4%)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65,1 </w:t>
            </w:r>
            <w:r>
              <w:rPr>
                <w:rFonts w:eastAsia="Calibri" w:cs="Arial" w:ascii="Arial" w:hAnsi="Arial"/>
                <w:color w:val="1FA149"/>
                <w:kern w:val="0"/>
                <w:sz w:val="16"/>
                <w:szCs w:val="16"/>
                <w:lang w:val="pt-BR" w:eastAsia="pt-BR" w:bidi="ar-SA"/>
              </w:rPr>
              <w:t>(-32,3%)</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26,7 </w:t>
            </w:r>
            <w:r>
              <w:rPr>
                <w:rFonts w:eastAsia="Calibri" w:cs="Arial" w:ascii="Arial" w:hAnsi="Arial"/>
                <w:b/>
                <w:bCs/>
                <w:color w:val="00496D"/>
                <w:kern w:val="0"/>
                <w:sz w:val="16"/>
                <w:szCs w:val="16"/>
                <w:lang w:val="pt-BR" w:eastAsia="pt-BR" w:bidi="ar-SA"/>
              </w:rPr>
              <w:t>(-59%)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7,7 </w:t>
            </w:r>
            <w:r>
              <w:rPr>
                <w:rFonts w:eastAsia="Calibri" w:cs="Arial" w:ascii="Arial" w:hAnsi="Arial"/>
                <w:b/>
                <w:bCs/>
                <w:color w:val="00496D"/>
                <w:kern w:val="0"/>
                <w:sz w:val="16"/>
                <w:szCs w:val="16"/>
                <w:lang w:val="pt-BR" w:eastAsia="pt-BR" w:bidi="ar-SA"/>
              </w:rPr>
              <w:t>(-71,2%)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4,5 </w:t>
            </w:r>
            <w:r>
              <w:rPr>
                <w:rFonts w:eastAsia="Calibri" w:cs="Arial" w:ascii="Arial" w:hAnsi="Arial"/>
                <w:color w:val="1FA149"/>
                <w:kern w:val="0"/>
                <w:sz w:val="16"/>
                <w:szCs w:val="16"/>
                <w:lang w:val="pt-BR" w:eastAsia="pt-BR" w:bidi="ar-SA"/>
              </w:rPr>
              <w:t>(-41,6%)</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-97,3%</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EUA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color w:val="000000" w:themeColor="text1"/>
                <w:sz w:val="18"/>
                <w:szCs w:val="18"/>
              </w:rPr>
            </w:pPr>
            <w:r>
              <w:rPr>
                <w:rFonts w:eastAsia="Calibri" w:cs="Arial" w:ascii="Arial" w:hAnsi="Arial"/>
                <w:kern w:val="0"/>
                <w:sz w:val="18"/>
                <w:szCs w:val="18"/>
                <w:lang w:val="pt-BR" w:eastAsia="pt-BR" w:bidi="ar-SA"/>
              </w:rPr>
              <w:t>29,5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20,9 </w:t>
            </w:r>
            <w:r>
              <w:rPr>
                <w:rFonts w:eastAsia="Calibri" w:cs="Arial" w:ascii="Arial" w:hAnsi="Arial"/>
                <w:color w:val="1FA149"/>
                <w:kern w:val="0"/>
                <w:sz w:val="16"/>
                <w:szCs w:val="16"/>
                <w:lang w:val="pt-BR" w:eastAsia="pt-BR" w:bidi="ar-SA"/>
              </w:rPr>
              <w:t>(-29,2%)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12,9 </w:t>
            </w:r>
            <w:r>
              <w:rPr>
                <w:rFonts w:eastAsia="Calibri" w:cs="Arial" w:ascii="Arial" w:hAnsi="Arial"/>
                <w:color w:val="1FA149"/>
                <w:kern w:val="0"/>
                <w:sz w:val="16"/>
                <w:szCs w:val="16"/>
                <w:lang w:val="pt-BR" w:eastAsia="pt-BR" w:bidi="ar-SA"/>
              </w:rPr>
              <w:t>(-38,3%)</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9,5 </w:t>
            </w:r>
            <w:r>
              <w:rPr>
                <w:rFonts w:eastAsia="Calibri" w:cs="Arial" w:ascii="Arial" w:hAnsi="Arial"/>
                <w:color w:val="1FA149"/>
                <w:kern w:val="0"/>
                <w:sz w:val="16"/>
                <w:szCs w:val="16"/>
                <w:lang w:val="pt-BR" w:eastAsia="pt-BR" w:bidi="ar-SA"/>
              </w:rPr>
              <w:t>(-26,4%)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6,8 </w:t>
            </w:r>
            <w:r>
              <w:rPr>
                <w:rFonts w:eastAsia="Calibri" w:cs="Arial" w:ascii="Arial" w:hAnsi="Arial"/>
                <w:color w:val="1FA149"/>
                <w:kern w:val="0"/>
                <w:sz w:val="16"/>
                <w:szCs w:val="16"/>
                <w:lang w:val="pt-BR" w:eastAsia="pt-BR" w:bidi="ar-SA"/>
              </w:rPr>
              <w:t>(-28,4%)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-76,95%*</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Finlândia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16,3 </w:t>
            </w:r>
            <w:r>
              <w:rPr>
                <w:rFonts w:eastAsia="Calibri" w:cs="Arial" w:ascii="Arial" w:hAnsi="Arial"/>
                <w:color w:val="1FA149"/>
                <w:kern w:val="0"/>
                <w:sz w:val="16"/>
                <w:szCs w:val="16"/>
                <w:lang w:val="pt-BR" w:eastAsia="pt-BR" w:bidi="ar-SA"/>
              </w:rPr>
              <w:t>(-20,9%)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8,5 </w:t>
            </w:r>
            <w:r>
              <w:rPr>
                <w:rFonts w:eastAsia="Calibri" w:cs="Arial" w:ascii="Arial" w:hAnsi="Arial"/>
                <w:color w:val="1FA149"/>
                <w:kern w:val="0"/>
                <w:sz w:val="16"/>
                <w:szCs w:val="16"/>
                <w:lang w:val="pt-BR" w:eastAsia="pt-BR" w:bidi="ar-SA"/>
              </w:rPr>
              <w:t>(-47,9%)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5,1 </w:t>
            </w:r>
            <w:r>
              <w:rPr>
                <w:rFonts w:eastAsia="Calibri" w:cs="Arial" w:ascii="Arial" w:hAnsi="Arial"/>
                <w:color w:val="1FA149"/>
                <w:kern w:val="0"/>
                <w:sz w:val="16"/>
                <w:szCs w:val="16"/>
                <w:lang w:val="pt-BR" w:eastAsia="pt-BR" w:bidi="ar-SA"/>
              </w:rPr>
              <w:t>(-40%)</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4,6 </w:t>
            </w:r>
            <w:r>
              <w:rPr>
                <w:rFonts w:eastAsia="Calibri" w:cs="Arial" w:ascii="Arial" w:hAnsi="Arial"/>
                <w:color w:val="1FA149"/>
                <w:kern w:val="0"/>
                <w:sz w:val="16"/>
                <w:szCs w:val="16"/>
                <w:lang w:val="pt-BR" w:eastAsia="pt-BR" w:bidi="ar-SA"/>
              </w:rPr>
              <w:t>(-9,8%)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-77,67%*</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França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44 </w:t>
            </w:r>
            <w:r>
              <w:rPr>
                <w:rFonts w:eastAsia="Calibri" w:cs="Arial" w:ascii="Arial" w:hAnsi="Arial"/>
                <w:b/>
                <w:bCs/>
                <w:color w:val="00496D"/>
                <w:kern w:val="0"/>
                <w:sz w:val="16"/>
                <w:szCs w:val="16"/>
                <w:lang w:val="pt-BR" w:eastAsia="pt-BR" w:bidi="ar-SA"/>
              </w:rPr>
              <w:t>(-51,3%)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25,7 </w:t>
            </w:r>
            <w:r>
              <w:rPr>
                <w:rFonts w:eastAsia="Calibri" w:cs="Arial" w:ascii="Arial" w:hAnsi="Arial"/>
                <w:color w:val="1FA149"/>
                <w:kern w:val="0"/>
                <w:sz w:val="16"/>
                <w:szCs w:val="16"/>
                <w:lang w:val="pt-BR" w:eastAsia="pt-BR" w:bidi="ar-SA"/>
              </w:rPr>
              <w:t>(-41,6%)</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15,1 </w:t>
            </w:r>
            <w:r>
              <w:rPr>
                <w:rFonts w:eastAsia="Calibri" w:cs="Arial" w:ascii="Arial" w:hAnsi="Arial"/>
                <w:color w:val="1FA149"/>
                <w:kern w:val="0"/>
                <w:sz w:val="16"/>
                <w:szCs w:val="16"/>
                <w:lang w:val="pt-BR" w:eastAsia="pt-BR" w:bidi="ar-SA"/>
              </w:rPr>
              <w:t>(-41,2%)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7,1 </w:t>
            </w:r>
            <w:r>
              <w:rPr>
                <w:rFonts w:eastAsia="Calibri" w:cs="Arial" w:ascii="Arial" w:hAnsi="Arial"/>
                <w:b/>
                <w:bCs/>
                <w:color w:val="00496D"/>
                <w:kern w:val="0"/>
                <w:sz w:val="16"/>
                <w:szCs w:val="16"/>
                <w:lang w:val="pt-BR" w:eastAsia="pt-BR" w:bidi="ar-SA"/>
              </w:rPr>
              <w:t>(-53%)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4,8 </w:t>
            </w:r>
            <w:r>
              <w:rPr>
                <w:rFonts w:eastAsia="Calibri" w:cs="Arial" w:ascii="Arial" w:hAnsi="Arial"/>
                <w:color w:val="1FA149"/>
                <w:kern w:val="0"/>
                <w:sz w:val="16"/>
                <w:szCs w:val="16"/>
                <w:lang w:val="pt-BR" w:eastAsia="pt-BR" w:bidi="ar-SA"/>
              </w:rPr>
              <w:t>(32,4%)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-94,69%</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Holanda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14,2 </w:t>
            </w:r>
            <w:r>
              <w:rPr>
                <w:rFonts w:eastAsia="Calibri" w:cs="Arial" w:ascii="Arial" w:hAnsi="Arial"/>
                <w:color w:val="1FA149"/>
                <w:kern w:val="0"/>
                <w:sz w:val="16"/>
                <w:szCs w:val="16"/>
                <w:lang w:val="pt-BR" w:eastAsia="pt-BR" w:bidi="ar-SA"/>
              </w:rPr>
              <w:t>(-46,8%)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8,5 </w:t>
            </w:r>
            <w:r>
              <w:rPr>
                <w:rFonts w:eastAsia="Calibri" w:cs="Arial" w:ascii="Arial" w:hAnsi="Arial"/>
                <w:color w:val="1FA149"/>
                <w:kern w:val="0"/>
                <w:sz w:val="16"/>
                <w:szCs w:val="16"/>
                <w:lang w:val="pt-BR" w:eastAsia="pt-BR" w:bidi="ar-SA"/>
              </w:rPr>
              <w:t>(-40,1%)</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 </w:t>
            </w:r>
            <w:r>
              <w:rPr>
                <w:rFonts w:eastAsia="Calibri" w:cs="Arial" w:ascii="Arial" w:hAnsi="Arial"/>
                <w:color w:val="1FA149"/>
                <w:kern w:val="0"/>
                <w:sz w:val="16"/>
                <w:szCs w:val="16"/>
                <w:lang w:val="pt-BR" w:eastAsia="pt-BR" w:bidi="ar-SA"/>
              </w:rPr>
              <w:t>(-41,2%)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-81,27%*</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Hungria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44,3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28,4 </w:t>
            </w:r>
            <w:r>
              <w:rPr>
                <w:rFonts w:eastAsia="Calibri" w:cs="Arial" w:ascii="Arial" w:hAnsi="Arial"/>
                <w:color w:val="1FA149"/>
                <w:kern w:val="0"/>
                <w:sz w:val="16"/>
                <w:szCs w:val="16"/>
                <w:lang w:val="pt-BR" w:eastAsia="pt-BR" w:bidi="ar-SA"/>
              </w:rPr>
              <w:t>(-35,9%)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19,2 </w:t>
            </w:r>
            <w:r>
              <w:rPr>
                <w:rFonts w:eastAsia="Calibri" w:cs="Arial" w:ascii="Arial" w:hAnsi="Arial"/>
                <w:color w:val="1FA149"/>
                <w:kern w:val="0"/>
                <w:sz w:val="16"/>
                <w:szCs w:val="16"/>
                <w:lang w:val="pt-BR" w:eastAsia="pt-BR" w:bidi="ar-SA"/>
              </w:rPr>
              <w:t>(-32,4%)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12,6 </w:t>
            </w:r>
            <w:r>
              <w:rPr>
                <w:rFonts w:eastAsia="Calibri" w:cs="Arial" w:ascii="Arial" w:hAnsi="Arial"/>
                <w:color w:val="1FA149"/>
                <w:kern w:val="0"/>
                <w:sz w:val="16"/>
                <w:szCs w:val="16"/>
                <w:lang w:val="pt-BR" w:eastAsia="pt-BR" w:bidi="ar-SA"/>
              </w:rPr>
              <w:t>(-34,4%)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4,5 </w:t>
            </w:r>
            <w:r>
              <w:rPr>
                <w:rFonts w:eastAsia="Calibri" w:cs="Arial" w:ascii="Arial" w:hAnsi="Arial"/>
                <w:b/>
                <w:bCs/>
                <w:color w:val="00496D"/>
                <w:kern w:val="0"/>
                <w:sz w:val="16"/>
                <w:szCs w:val="16"/>
                <w:lang w:val="pt-BR" w:eastAsia="pt-BR" w:bidi="ar-SA"/>
              </w:rPr>
              <w:t>(-64,3%)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w:t>
            </w:r>
            <w:r>
              <w:rPr>
                <w:rFonts w:eastAsia="Calibri" w:cs="Arial" w:ascii="Arial" w:hAnsi="Arial"/>
                <w:color w:val="1FA149"/>
                <w:kern w:val="0"/>
                <w:sz w:val="18"/>
                <w:szCs w:val="18"/>
                <w:lang w:val="pt-BR" w:eastAsia="pt-BR" w:bidi="ar-SA"/>
              </w:rPr>
              <w:t xml:space="preserve"> </w:t>
            </w:r>
            <w:r>
              <w:rPr>
                <w:rFonts w:eastAsia="Calibri" w:cs="Arial" w:ascii="Arial" w:hAnsi="Arial"/>
                <w:color w:val="1FA149"/>
                <w:kern w:val="0"/>
                <w:sz w:val="16"/>
                <w:szCs w:val="16"/>
                <w:lang w:val="pt-BR" w:eastAsia="pt-BR" w:bidi="ar-SA"/>
              </w:rPr>
              <w:t>(-8,9%)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-90,74%</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Islândia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14,9 </w:t>
            </w:r>
            <w:r>
              <w:rPr>
                <w:rFonts w:eastAsia="Calibri" w:cs="Arial" w:ascii="Arial" w:hAnsi="Arial"/>
                <w:color w:val="1FA149"/>
                <w:kern w:val="0"/>
                <w:sz w:val="16"/>
                <w:szCs w:val="16"/>
                <w:lang w:val="pt-BR" w:eastAsia="pt-BR" w:bidi="ar-SA"/>
              </w:rPr>
              <w:t>(-43,8%)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13,8 </w:t>
            </w:r>
            <w:r>
              <w:rPr>
                <w:rFonts w:eastAsia="Calibri" w:cs="Arial" w:ascii="Arial" w:hAnsi="Arial"/>
                <w:color w:val="1FA149"/>
                <w:kern w:val="0"/>
                <w:sz w:val="16"/>
                <w:szCs w:val="16"/>
                <w:lang w:val="pt-BR" w:eastAsia="pt-BR" w:bidi="ar-SA"/>
              </w:rPr>
              <w:t>(-7,4%)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2,6 </w:t>
            </w:r>
            <w:r>
              <w:rPr>
                <w:rFonts w:eastAsia="Calibri" w:cs="Arial" w:ascii="Arial" w:hAnsi="Arial"/>
                <w:b/>
                <w:bCs/>
                <w:color w:val="00496D"/>
                <w:kern w:val="0"/>
                <w:sz w:val="16"/>
                <w:szCs w:val="16"/>
                <w:lang w:val="pt-BR" w:eastAsia="pt-BR" w:bidi="ar-SA"/>
              </w:rPr>
              <w:t>(-81,2%)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2,1 </w:t>
            </w:r>
            <w:r>
              <w:rPr>
                <w:rFonts w:eastAsia="Calibri" w:cs="Arial" w:ascii="Arial" w:hAnsi="Arial"/>
                <w:color w:val="1FA149"/>
                <w:kern w:val="0"/>
                <w:sz w:val="16"/>
                <w:szCs w:val="16"/>
                <w:lang w:val="pt-BR" w:eastAsia="pt-BR" w:bidi="ar-SA"/>
              </w:rPr>
              <w:t>(-19,2%)</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-92,08%*</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Israel</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87,9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38,8 </w:t>
            </w:r>
            <w:r>
              <w:rPr>
                <w:rFonts w:eastAsia="Calibri" w:cs="Arial" w:ascii="Arial" w:hAnsi="Arial"/>
                <w:b/>
                <w:bCs/>
                <w:color w:val="00496D"/>
                <w:kern w:val="0"/>
                <w:sz w:val="16"/>
                <w:szCs w:val="16"/>
                <w:lang w:val="pt-BR" w:eastAsia="pt-BR" w:bidi="ar-SA"/>
              </w:rPr>
              <w:t>(-55,9%)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22,4 </w:t>
            </w:r>
            <w:r>
              <w:rPr>
                <w:rFonts w:eastAsia="Calibri" w:cs="Arial" w:ascii="Arial" w:hAnsi="Arial"/>
                <w:color w:val="1FA149"/>
                <w:kern w:val="0"/>
                <w:sz w:val="16"/>
                <w:szCs w:val="16"/>
                <w:lang w:val="pt-BR" w:eastAsia="pt-BR" w:bidi="ar-SA"/>
              </w:rPr>
              <w:t>(-42,3%)</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12,4 </w:t>
            </w:r>
            <w:r>
              <w:rPr>
                <w:rFonts w:eastAsia="Calibri" w:cs="Arial" w:ascii="Arial" w:hAnsi="Arial"/>
                <w:color w:val="1FA149"/>
                <w:kern w:val="0"/>
                <w:sz w:val="16"/>
                <w:szCs w:val="16"/>
                <w:lang w:val="pt-BR" w:eastAsia="pt-BR" w:bidi="ar-SA"/>
              </w:rPr>
              <w:t>(-44,6%)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7,1 </w:t>
            </w:r>
            <w:r>
              <w:rPr>
                <w:rFonts w:eastAsia="Calibri" w:cs="Arial" w:ascii="Arial" w:hAnsi="Arial"/>
                <w:color w:val="1FA149"/>
                <w:kern w:val="0"/>
                <w:sz w:val="16"/>
                <w:szCs w:val="16"/>
                <w:lang w:val="pt-BR" w:eastAsia="pt-BR" w:bidi="ar-SA"/>
              </w:rPr>
              <w:t>(-42,7%)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-91,92%*</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Japão</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96,4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29,3 </w:t>
            </w:r>
            <w:r>
              <w:rPr>
                <w:rFonts w:eastAsia="Calibri" w:cs="Arial" w:ascii="Arial" w:hAnsi="Arial"/>
                <w:b/>
                <w:bCs/>
                <w:color w:val="00496D"/>
                <w:kern w:val="0"/>
                <w:sz w:val="16"/>
                <w:szCs w:val="16"/>
                <w:lang w:val="pt-BR" w:eastAsia="pt-BR" w:bidi="ar-SA"/>
              </w:rPr>
              <w:t>(-69,6%)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23,2 </w:t>
            </w:r>
            <w:r>
              <w:rPr>
                <w:rFonts w:eastAsia="Calibri" w:cs="Arial" w:ascii="Arial" w:hAnsi="Arial"/>
                <w:color w:val="1FA149"/>
                <w:kern w:val="0"/>
                <w:sz w:val="16"/>
                <w:szCs w:val="16"/>
                <w:lang w:val="pt-BR" w:eastAsia="pt-BR" w:bidi="ar-SA"/>
              </w:rPr>
              <w:t>(-20,8%)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13,4 </w:t>
            </w:r>
            <w:r>
              <w:rPr>
                <w:rFonts w:eastAsia="Calibri" w:cs="Arial" w:ascii="Arial" w:hAnsi="Arial"/>
                <w:color w:val="1FA149"/>
                <w:kern w:val="0"/>
                <w:sz w:val="16"/>
                <w:szCs w:val="16"/>
                <w:lang w:val="pt-BR" w:eastAsia="pt-BR" w:bidi="ar-SA"/>
              </w:rPr>
              <w:t>(-42,2%)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7,7 </w:t>
            </w:r>
            <w:r>
              <w:rPr>
                <w:rFonts w:eastAsia="Calibri" w:cs="Arial" w:ascii="Arial" w:hAnsi="Arial"/>
                <w:color w:val="1FA149"/>
                <w:kern w:val="0"/>
                <w:sz w:val="16"/>
                <w:szCs w:val="16"/>
                <w:lang w:val="pt-BR" w:eastAsia="pt-BR" w:bidi="ar-SA"/>
              </w:rPr>
              <w:t>(-42,5%)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-92,01%*</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26,3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16,2 </w:t>
            </w:r>
            <w:r>
              <w:rPr>
                <w:rFonts w:eastAsia="Calibri" w:cs="Arial" w:ascii="Arial" w:hAnsi="Arial"/>
                <w:color w:val="1FA149"/>
                <w:kern w:val="0"/>
                <w:sz w:val="16"/>
                <w:szCs w:val="16"/>
                <w:lang w:val="pt-BR" w:eastAsia="pt-BR" w:bidi="ar-SA"/>
              </w:rPr>
              <w:t>(-38,4%)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-38,4%*</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México</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23,9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0%*</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41,7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19,3 </w:t>
            </w:r>
            <w:r>
              <w:rPr>
                <w:rFonts w:eastAsia="Calibri" w:cs="Arial" w:ascii="Arial" w:hAnsi="Arial"/>
                <w:b/>
                <w:bCs/>
                <w:color w:val="00496D"/>
                <w:kern w:val="0"/>
                <w:sz w:val="16"/>
                <w:szCs w:val="16"/>
                <w:lang w:val="pt-BR" w:eastAsia="pt-BR" w:bidi="ar-SA"/>
              </w:rPr>
              <w:t>(-53,7%)</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12 </w:t>
            </w:r>
            <w:r>
              <w:rPr>
                <w:rFonts w:eastAsia="Calibri" w:cs="Arial" w:ascii="Arial" w:hAnsi="Arial"/>
                <w:color w:val="1FA149"/>
                <w:kern w:val="0"/>
                <w:sz w:val="16"/>
                <w:szCs w:val="16"/>
                <w:lang w:val="pt-BR" w:eastAsia="pt-BR" w:bidi="ar-SA"/>
              </w:rPr>
              <w:t>(-37,8%)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10,5 </w:t>
            </w:r>
            <w:r>
              <w:rPr>
                <w:rFonts w:eastAsia="Calibri" w:cs="Arial" w:ascii="Arial" w:hAnsi="Arial"/>
                <w:color w:val="1FA149"/>
                <w:kern w:val="0"/>
                <w:sz w:val="16"/>
                <w:szCs w:val="16"/>
                <w:lang w:val="pt-BR" w:eastAsia="pt-BR" w:bidi="ar-SA"/>
              </w:rPr>
              <w:t>(-12,5%)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4,9 </w:t>
            </w:r>
            <w:r>
              <w:rPr>
                <w:rFonts w:eastAsia="Calibri" w:cs="Arial" w:ascii="Arial" w:hAnsi="Arial"/>
                <w:b/>
                <w:bCs/>
                <w:color w:val="00496D"/>
                <w:kern w:val="0"/>
                <w:sz w:val="16"/>
                <w:szCs w:val="16"/>
                <w:lang w:val="pt-BR" w:eastAsia="pt-BR" w:bidi="ar-SA"/>
              </w:rPr>
              <w:t>(-53,3%)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-88,25%*</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Nova Zelândia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13,6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9,4 </w:t>
            </w:r>
            <w:r>
              <w:rPr>
                <w:rFonts w:eastAsia="Calibri" w:cs="Arial" w:ascii="Arial" w:hAnsi="Arial"/>
                <w:color w:val="1FA149"/>
                <w:kern w:val="0"/>
                <w:sz w:val="16"/>
                <w:szCs w:val="16"/>
                <w:lang w:val="pt-BR" w:eastAsia="pt-BR" w:bidi="ar-SA"/>
              </w:rPr>
              <w:t>(-30,9%)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-30,9%*</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Polônia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19,6</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0%*</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Reino Unido</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37,3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21,9 </w:t>
            </w:r>
            <w:r>
              <w:rPr>
                <w:rFonts w:eastAsia="Calibri" w:cs="Arial" w:ascii="Arial" w:hAnsi="Arial"/>
                <w:color w:val="1FA149"/>
                <w:kern w:val="0"/>
                <w:sz w:val="16"/>
                <w:szCs w:val="16"/>
                <w:lang w:val="pt-BR" w:eastAsia="pt-BR" w:bidi="ar-SA"/>
              </w:rPr>
              <w:t>(-41,3%)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12,7 </w:t>
            </w:r>
            <w:r>
              <w:rPr>
                <w:rFonts w:eastAsia="Calibri" w:cs="Arial" w:ascii="Arial" w:hAnsi="Arial"/>
                <w:color w:val="1FA149"/>
                <w:kern w:val="0"/>
                <w:sz w:val="16"/>
                <w:szCs w:val="16"/>
                <w:lang w:val="pt-BR" w:eastAsia="pt-BR" w:bidi="ar-SA"/>
              </w:rPr>
              <w:t>(-42%)</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7,3 </w:t>
            </w:r>
            <w:r>
              <w:rPr>
                <w:rFonts w:eastAsia="Calibri" w:cs="Arial" w:ascii="Arial" w:hAnsi="Arial"/>
                <w:color w:val="1FA149"/>
                <w:kern w:val="0"/>
                <w:sz w:val="16"/>
                <w:szCs w:val="16"/>
                <w:lang w:val="pt-BR" w:eastAsia="pt-BR" w:bidi="ar-SA"/>
              </w:rPr>
              <w:t>(-42,5%)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3,7 </w:t>
            </w:r>
            <w:r>
              <w:rPr>
                <w:rFonts w:eastAsia="Calibri" w:cs="Arial" w:ascii="Arial" w:hAnsi="Arial"/>
                <w:color w:val="1FA149"/>
                <w:kern w:val="0"/>
                <w:sz w:val="16"/>
                <w:szCs w:val="16"/>
                <w:lang w:val="pt-BR" w:eastAsia="pt-BR" w:bidi="ar-SA"/>
              </w:rPr>
              <w:t>(-49,3%)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-90,09%*</w:t>
            </w:r>
          </w:p>
        </w:tc>
      </w:tr>
      <w:tr>
        <w:trPr>
          <w:trHeight w:val="585"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República Tcheca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53,9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48,3 </w:t>
            </w:r>
            <w:r>
              <w:rPr>
                <w:rFonts w:eastAsia="Calibri" w:cs="Arial" w:ascii="Arial" w:hAnsi="Arial"/>
                <w:color w:val="1FA149"/>
                <w:kern w:val="0"/>
                <w:sz w:val="16"/>
                <w:szCs w:val="16"/>
                <w:lang w:val="pt-BR" w:eastAsia="pt-BR" w:bidi="ar-SA"/>
              </w:rPr>
              <w:t>(-10,4%)</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36,7 </w:t>
            </w:r>
            <w:r>
              <w:rPr>
                <w:rFonts w:eastAsia="Calibri" w:cs="Arial" w:ascii="Arial" w:hAnsi="Arial"/>
                <w:color w:val="1FA149"/>
                <w:kern w:val="0"/>
                <w:sz w:val="16"/>
                <w:szCs w:val="16"/>
                <w:lang w:val="pt-BR" w:eastAsia="pt-BR" w:bidi="ar-SA"/>
              </w:rPr>
              <w:t>(-24%)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16,2 </w:t>
            </w:r>
            <w:r>
              <w:rPr>
                <w:rFonts w:eastAsia="Calibri" w:cs="Arial" w:ascii="Arial" w:hAnsi="Arial"/>
                <w:b/>
                <w:bCs/>
                <w:color w:val="00496D"/>
                <w:kern w:val="0"/>
                <w:sz w:val="16"/>
                <w:szCs w:val="16"/>
                <w:lang w:val="pt-BR" w:eastAsia="pt-BR" w:bidi="ar-SA"/>
              </w:rPr>
              <w:t>(-55,9%)</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9,9 </w:t>
            </w:r>
            <w:r>
              <w:rPr>
                <w:rFonts w:eastAsia="Calibri" w:cs="Arial" w:ascii="Arial" w:hAnsi="Arial"/>
                <w:color w:val="1FA149"/>
                <w:kern w:val="0"/>
                <w:sz w:val="16"/>
                <w:szCs w:val="16"/>
                <w:lang w:val="pt-BR" w:eastAsia="pt-BR" w:bidi="ar-SA"/>
              </w:rPr>
              <w:t>(-38,9%)</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-81,63%*</w:t>
            </w:r>
          </w:p>
        </w:tc>
      </w:tr>
      <w:tr>
        <w:trPr>
          <w:trHeight w:val="284" w:hRule="exact"/>
        </w:trPr>
        <w:tc>
          <w:tcPr>
            <w:tcW w:w="1461"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w:t>
            </w:r>
          </w:p>
        </w:tc>
        <w:tc>
          <w:tcPr>
            <w:tcW w:w="80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35,3</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16,4 </w:t>
            </w:r>
            <w:r>
              <w:rPr>
                <w:rFonts w:eastAsia="Calibri" w:cs="Arial" w:ascii="Arial" w:hAnsi="Arial"/>
                <w:b/>
                <w:bCs/>
                <w:color w:val="00496D"/>
                <w:kern w:val="0"/>
                <w:sz w:val="16"/>
                <w:szCs w:val="16"/>
                <w:lang w:val="pt-BR" w:eastAsia="pt-BR" w:bidi="ar-SA"/>
              </w:rPr>
              <w:t>(-53,5%)</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12 </w:t>
            </w:r>
            <w:r>
              <w:rPr>
                <w:rFonts w:eastAsia="Calibri" w:cs="Arial" w:ascii="Arial" w:hAnsi="Arial"/>
                <w:color w:val="1FA149"/>
                <w:kern w:val="0"/>
                <w:sz w:val="16"/>
                <w:szCs w:val="16"/>
                <w:lang w:val="pt-BR" w:eastAsia="pt-BR" w:bidi="ar-SA"/>
              </w:rPr>
              <w:t>(-26,8%)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8,5 </w:t>
            </w:r>
            <w:r>
              <w:rPr>
                <w:rFonts w:eastAsia="Calibri" w:cs="Arial" w:ascii="Arial" w:hAnsi="Arial"/>
                <w:color w:val="1FA149"/>
                <w:kern w:val="0"/>
                <w:sz w:val="16"/>
                <w:szCs w:val="16"/>
                <w:lang w:val="pt-BR" w:eastAsia="pt-BR" w:bidi="ar-SA"/>
              </w:rPr>
              <w:t>(-29,2%)</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3,2 </w:t>
            </w:r>
            <w:r>
              <w:rPr>
                <w:rFonts w:eastAsia="Calibri" w:cs="Arial" w:ascii="Arial" w:hAnsi="Arial"/>
                <w:b/>
                <w:bCs/>
                <w:color w:val="00496D"/>
                <w:kern w:val="0"/>
                <w:sz w:val="16"/>
                <w:szCs w:val="16"/>
                <w:lang w:val="pt-BR" w:eastAsia="pt-BR" w:bidi="ar-SA"/>
              </w:rPr>
              <w:t>(-62,4%)</w:t>
            </w:r>
          </w:p>
        </w:tc>
        <w:tc>
          <w:tcPr>
            <w:tcW w:w="1538"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2,6 </w:t>
            </w:r>
            <w:r>
              <w:rPr>
                <w:rFonts w:eastAsia="Calibri" w:cs="Arial" w:ascii="Arial" w:hAnsi="Arial"/>
                <w:color w:val="1FA149"/>
                <w:kern w:val="0"/>
                <w:sz w:val="18"/>
                <w:szCs w:val="18"/>
                <w:lang w:val="pt-BR" w:eastAsia="pt-BR" w:bidi="ar-SA"/>
              </w:rPr>
              <w:t>(-18,8%)</w:t>
            </w:r>
          </w:p>
        </w:tc>
        <w:tc>
          <w:tcPr>
            <w:tcW w:w="1536"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-93,63%</w:t>
            </w:r>
          </w:p>
        </w:tc>
      </w:tr>
      <w:tr>
        <w:trPr>
          <w:trHeight w:val="284" w:hRule="exact"/>
        </w:trPr>
        <w:tc>
          <w:tcPr>
            <w:tcW w:w="1461"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w:t>
            </w:r>
          </w:p>
        </w:tc>
        <w:tc>
          <w:tcPr>
            <w:tcW w:w="806"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56,5</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30,9 </w:t>
            </w:r>
            <w:r>
              <w:rPr>
                <w:rFonts w:eastAsia="Calibri" w:cs="Arial" w:ascii="Arial" w:hAnsi="Arial"/>
                <w:color w:val="1FA149"/>
                <w:kern w:val="0"/>
                <w:sz w:val="16"/>
                <w:szCs w:val="16"/>
                <w:lang w:val="pt-BR" w:eastAsia="pt-BR" w:bidi="ar-SA"/>
              </w:rPr>
              <w:t>(-45,3%)</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18,6 </w:t>
            </w:r>
            <w:r>
              <w:rPr>
                <w:rFonts w:eastAsia="Calibri" w:cs="Arial" w:ascii="Arial" w:hAnsi="Arial"/>
                <w:color w:val="1FA149"/>
                <w:kern w:val="0"/>
                <w:sz w:val="16"/>
                <w:szCs w:val="16"/>
                <w:lang w:val="pt-BR" w:eastAsia="pt-BR" w:bidi="ar-SA"/>
              </w:rPr>
              <w:t>(-39,8%)</w:t>
            </w:r>
          </w:p>
        </w:tc>
        <w:tc>
          <w:tcPr>
            <w:tcW w:w="1536"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10,6 </w:t>
            </w:r>
            <w:r>
              <w:rPr>
                <w:rFonts w:eastAsia="Calibri" w:cs="Arial" w:ascii="Arial" w:hAnsi="Arial"/>
                <w:color w:val="1FA149"/>
                <w:kern w:val="0"/>
                <w:sz w:val="16"/>
                <w:szCs w:val="16"/>
                <w:lang w:val="pt-BR" w:eastAsia="pt-BR" w:bidi="ar-SA"/>
              </w:rPr>
              <w:t>(-43%)</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 xml:space="preserve">5,3 </w:t>
            </w:r>
            <w:r>
              <w:rPr>
                <w:rFonts w:eastAsia="Calibri" w:cs="Arial" w:ascii="Arial" w:hAnsi="Arial"/>
                <w:b/>
                <w:bCs/>
                <w:color w:val="00496D"/>
                <w:kern w:val="0"/>
                <w:sz w:val="16"/>
                <w:szCs w:val="16"/>
                <w:lang w:val="pt-BR" w:eastAsia="pt-BR" w:bidi="ar-SA"/>
              </w:rPr>
              <w:t>(-50%)</w:t>
            </w:r>
          </w:p>
        </w:tc>
        <w:tc>
          <w:tcPr>
            <w:tcW w:w="1538"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w:t>
            </w:r>
          </w:p>
        </w:tc>
        <w:tc>
          <w:tcPr>
            <w:tcW w:w="1536"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-90,62%*</w:t>
            </w:r>
          </w:p>
        </w:tc>
      </w:tr>
      <w:tr>
        <w:trPr>
          <w:trHeight w:val="284" w:hRule="exact"/>
        </w:trPr>
        <w:tc>
          <w:tcPr>
            <w:tcW w:w="1461"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Brasil</w:t>
            </w:r>
          </w:p>
        </w:tc>
        <w:tc>
          <w:tcPr>
            <w:tcW w:w="80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w:t>
            </w:r>
          </w:p>
        </w:tc>
        <w:tc>
          <w:tcPr>
            <w:tcW w:w="1538"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55,1</w:t>
            </w:r>
          </w:p>
        </w:tc>
        <w:tc>
          <w:tcPr>
            <w:tcW w:w="1538" w:type="dxa"/>
            <w:tcBorders>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b/>
                <w:bCs/>
                <w:kern w:val="0"/>
                <w:sz w:val="18"/>
                <w:szCs w:val="18"/>
                <w:lang w:val="pt-BR" w:eastAsia="pt-BR" w:bidi="ar-SA"/>
              </w:rPr>
              <w:t xml:space="preserve">32,7 </w:t>
            </w:r>
            <w:r>
              <w:rPr>
                <w:rFonts w:eastAsia="Calibri" w:cs="Arial" w:ascii="Arial" w:hAnsi="Arial"/>
                <w:color w:val="1FA149"/>
                <w:kern w:val="0"/>
                <w:sz w:val="16"/>
                <w:szCs w:val="16"/>
                <w:lang w:val="pt-BR" w:eastAsia="pt-BR" w:bidi="ar-SA"/>
              </w:rPr>
              <w:t>(-40,7%)</w:t>
            </w:r>
          </w:p>
        </w:tc>
        <w:tc>
          <w:tcPr>
            <w:tcW w:w="15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-40,7%*</w:t>
            </w:r>
          </w:p>
        </w:tc>
      </w:tr>
    </w:tbl>
    <w:p>
      <w:pPr>
        <w:pStyle w:val="Normal"/>
        <w:spacing w:lineRule="auto" w:line="360"/>
        <w:jc w:val="center"/>
        <w:rPr>
          <w:rFonts w:ascii="Arial" w:hAnsi="Arial" w:cs="Arial"/>
          <w:sz w:val="18"/>
          <w:szCs w:val="18"/>
        </w:rPr>
      </w:pPr>
      <w:r>
        <w:rPr>
          <w:rFonts w:cs="Arial" w:ascii="Arial" w:hAnsi="Arial"/>
          <w:sz w:val="18"/>
          <w:szCs w:val="18"/>
        </w:rPr>
        <w:t xml:space="preserve">Fonte: </w:t>
      </w:r>
      <w:r>
        <w:rPr>
          <w:rFonts w:cs="Arial" w:ascii="Arial" w:hAnsi="Arial"/>
          <w:i/>
          <w:iCs/>
          <w:sz w:val="18"/>
          <w:szCs w:val="18"/>
        </w:rPr>
        <w:t>International Transport Forum</w:t>
      </w:r>
      <w:r>
        <w:rPr>
          <w:rFonts w:cs="Arial" w:ascii="Arial" w:hAnsi="Arial"/>
          <w:sz w:val="18"/>
          <w:szCs w:val="18"/>
        </w:rPr>
        <w:t xml:space="preserve"> (2023).</w:t>
      </w:r>
    </w:p>
    <w:p>
      <w:pPr>
        <w:pStyle w:val="Normal"/>
        <w:spacing w:lineRule="auto" w:line="360"/>
        <w:rPr>
          <w:rFonts w:ascii="Arial" w:hAnsi="Arial" w:cs="Arial"/>
          <w:sz w:val="18"/>
          <w:szCs w:val="18"/>
        </w:rPr>
      </w:pPr>
      <w:r>
        <w:rPr>
          <w:rFonts w:cs="Arial" w:ascii="Arial" w:hAnsi="Arial"/>
          <w:sz w:val="18"/>
          <w:szCs w:val="18"/>
        </w:rPr>
        <w:t>* dados de 1970 ou 2020 faltantes, logo, foi considerado dados do primeiro e últimos anos disponíveis.</w:t>
      </w:r>
    </w:p>
    <w:p>
      <w:pPr>
        <w:pStyle w:val="Normal"/>
        <w:spacing w:lineRule="auto" w:line="360"/>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t xml:space="preserve">A tabela apresenta valores de redução, em percentual, da taxa de mortes por bilhão de quilômetro em cada década. Nessa tabela é verificável que alguns países conseguiram reduções consideráveis em diversas décadas, como Islândia entre 2000 e 2010 (redução de 81,2%), Eslovênia entre 2000 e 2010 (redução de 71,2%), Japão entre 1970 e 1980 (redução de 69,6%), Irlanda entre 2000 e 2010 (redução de 64,3%), entre outros. Já na primeira década de ação global, poucos países obtiveram performances de redução próximas a 50%. Nesse sentido, o Brasil teve destaque pois, considerando os países que têm dados de 2020, foi o país que mais teve redução proporcional, com taxa 40,7% menor. </w:t>
      </w:r>
    </w:p>
    <w:p>
      <w:pPr>
        <w:pStyle w:val="Normal"/>
        <w:spacing w:lineRule="auto" w:line="360"/>
        <w:ind w:firstLine="709"/>
        <w:jc w:val="both"/>
        <w:rPr>
          <w:rFonts w:ascii="Arial" w:hAnsi="Arial" w:cs="Arial"/>
        </w:rPr>
      </w:pPr>
      <w:r>
        <w:rPr>
          <w:rFonts w:cs="Arial" w:ascii="Arial" w:hAnsi="Arial"/>
        </w:rPr>
        <w:t>Além disso, a comparação a longo prazo mostra que diversos países obtiveram reduções significativas ao longo dos últimos 50 anos (coluna “Variação total” da Tabela 07). Dos 27 países analisados, 11 reduziram em mais de 90% o número de mortes por bilhão, como Eslovênia (-97,3%), França (-94,69%) e Suécia (-93,63%) os países que mais diminuíram a taxa.</w:t>
      </w:r>
    </w:p>
    <w:p>
      <w:pPr>
        <w:pStyle w:val="Normal"/>
        <w:spacing w:lineRule="auto" w:line="360"/>
        <w:jc w:val="both"/>
        <w:rPr>
          <w:rFonts w:ascii="Arial" w:hAnsi="Arial" w:cs="Arial"/>
        </w:rPr>
      </w:pPr>
      <w:r>
        <w:rPr>
          <w:rFonts w:cs="Arial" w:ascii="Arial" w:hAnsi="Arial"/>
        </w:rPr>
        <w:tab/>
        <w:t>A Tabela 08 apresenta o número de mortes por bilhão de cada estado brasileiro, comparando com taxas dos países da Tabela 07.</w:t>
      </w:r>
    </w:p>
    <w:p>
      <w:pPr>
        <w:pStyle w:val="Normal"/>
        <w:spacing w:lineRule="auto" w:line="360"/>
        <w:rPr>
          <w:rFonts w:ascii="Arial" w:hAnsi="Arial" w:cs="Arial"/>
        </w:rPr>
      </w:pPr>
      <w:r>
        <w:rPr>
          <w:rFonts w:cs="Arial" w:ascii="Arial" w:hAnsi="Arial"/>
        </w:rPr>
      </w:r>
    </w:p>
    <w:p>
      <w:pPr>
        <w:pStyle w:val="Normal"/>
        <w:spacing w:lineRule="auto" w:line="360"/>
        <w:ind w:firstLine="284"/>
        <w:jc w:val="center"/>
        <w:rPr>
          <w:rFonts w:ascii="Arial" w:hAnsi="Arial" w:cs="Arial"/>
          <w:b/>
          <w:bCs/>
          <w:sz w:val="18"/>
          <w:szCs w:val="18"/>
        </w:rPr>
      </w:pPr>
      <w:r>
        <w:rPr>
          <w:rFonts w:cs="Arial" w:ascii="Arial" w:hAnsi="Arial"/>
          <w:sz w:val="18"/>
          <w:szCs w:val="18"/>
        </w:rPr>
        <w:t>Tabela 08: Número de mortes por bilhão de km</w:t>
      </w:r>
      <w:r>
        <w:rPr>
          <w:rFonts w:cs="Arial" w:ascii="Arial" w:hAnsi="Arial"/>
          <w:b/>
          <w:bCs/>
          <w:sz w:val="18"/>
          <w:szCs w:val="18"/>
        </w:rPr>
        <w:t xml:space="preserve"> </w:t>
      </w:r>
      <w:r>
        <w:rPr>
          <w:rFonts w:cs="Arial" w:ascii="Arial" w:hAnsi="Arial"/>
          <w:sz w:val="18"/>
          <w:szCs w:val="18"/>
        </w:rPr>
        <w:t xml:space="preserve">de cada unidade federativa em 2020, comparando com taxas de outros países e a diferença de tempo relativo. </w:t>
      </w:r>
    </w:p>
    <w:tbl>
      <w:tblPr>
        <w:tblStyle w:val="Tabelacomgrelha"/>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6"/>
        <w:gridCol w:w="2836"/>
        <w:gridCol w:w="2268"/>
        <w:gridCol w:w="1553"/>
      </w:tblGrid>
      <w:tr>
        <w:trPr/>
        <w:tc>
          <w:tcPr>
            <w:tcW w:w="212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 xml:space="preserve">UF </w:t>
            </w:r>
          </w:p>
        </w:tc>
        <w:tc>
          <w:tcPr>
            <w:tcW w:w="2836"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Mortes por bilhão/km (2020)</w:t>
            </w:r>
          </w:p>
        </w:tc>
        <w:tc>
          <w:tcPr>
            <w:tcW w:w="2268" w:type="dxa"/>
            <w:tcBorders>
              <w:left w:val="nil"/>
              <w:right w:val="nil"/>
            </w:tcBorders>
            <w:shd w:color="auto" w:fill="auto" w:val="clear"/>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Taxa equivalente</w:t>
            </w:r>
          </w:p>
        </w:tc>
        <w:tc>
          <w:tcPr>
            <w:tcW w:w="1553"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Anos de atraso</w:t>
            </w:r>
          </w:p>
        </w:tc>
      </w:tr>
      <w:tr>
        <w:trPr/>
        <w:tc>
          <w:tcPr>
            <w:tcW w:w="2126" w:type="dxa"/>
            <w:tcBorders>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Times New Roman" w:cs="Arial" w:ascii="Arial" w:hAnsi="Arial"/>
                <w:color w:val="000000"/>
                <w:kern w:val="0"/>
                <w:sz w:val="18"/>
                <w:szCs w:val="18"/>
                <w:lang w:val="pt-BR" w:eastAsia="pt-BR" w:bidi="ar-SA"/>
              </w:rPr>
              <w:t>Acre</w:t>
            </w:r>
          </w:p>
        </w:tc>
        <w:tc>
          <w:tcPr>
            <w:tcW w:w="2836" w:type="dxa"/>
            <w:tcBorders>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32,54 </w:t>
            </w:r>
          </w:p>
        </w:tc>
        <w:tc>
          <w:tcPr>
            <w:tcW w:w="2268" w:type="dxa"/>
            <w:tcBorders>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 (1980)</w:t>
            </w:r>
          </w:p>
        </w:tc>
        <w:tc>
          <w:tcPr>
            <w:tcW w:w="1553" w:type="dxa"/>
            <w:tcBorders>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Alagoas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73,20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Amapá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20,95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Amazonas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29,25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Bahia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46,82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Ceará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42,60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Distrito Federal</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20,12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Espírito Santo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38,76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Israel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Goiás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33,97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Maranhão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54,44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Áustria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Mato Grosso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35,57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 xml:space="preserve">Mato Grosso do Sul </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36,53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Minas Gerais</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28,65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Pará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44,57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Irlanda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Paraíba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54,80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República Tcheca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Paraná</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33,59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Suécia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Pernambuco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50,54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Bélgica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Piauí</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72,03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Eslovênia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Rio de Janeiro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28,73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França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Rio Grande do Norte</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32,86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Rio Grande do Sul</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25,72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 (2000)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Rondônia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32,97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Suíça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Roraima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27,28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Holanda (1980)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40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Santa Catarina</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26,27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Malásia (2000)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20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São Paulo</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20,33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Alemanha (1990)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30</w:t>
            </w:r>
          </w:p>
        </w:tc>
      </w:tr>
      <w:tr>
        <w:trPr/>
        <w:tc>
          <w:tcPr>
            <w:tcW w:w="2126" w:type="dxa"/>
            <w:tcBorders>
              <w:top w:val="nil"/>
              <w:left w:val="nil"/>
              <w:bottom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Sergipe</w:t>
            </w:r>
          </w:p>
        </w:tc>
        <w:tc>
          <w:tcPr>
            <w:tcW w:w="2836" w:type="dxa"/>
            <w:tcBorders>
              <w:top w:val="nil"/>
              <w:left w:val="nil"/>
              <w:bottom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48,60 </w:t>
            </w:r>
          </w:p>
        </w:tc>
        <w:tc>
          <w:tcPr>
            <w:tcW w:w="2268" w:type="dxa"/>
            <w:tcBorders>
              <w:top w:val="nil"/>
              <w:left w:val="nil"/>
              <w:bottom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Austrália (1970)</w:t>
            </w:r>
          </w:p>
        </w:tc>
        <w:tc>
          <w:tcPr>
            <w:tcW w:w="1553" w:type="dxa"/>
            <w:tcBorders>
              <w:top w:val="nil"/>
              <w:left w:val="nil"/>
              <w:bottom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top w:val="nil"/>
              <w:left w:val="nil"/>
              <w:right w:val="nil"/>
            </w:tcBorders>
            <w:vAlign w:val="center"/>
          </w:tcPr>
          <w:p>
            <w:pPr>
              <w:pStyle w:val="Normal"/>
              <w:widowControl/>
              <w:spacing w:lineRule="auto" w:line="360" w:before="0" w:after="0"/>
              <w:jc w:val="center"/>
              <w:rPr>
                <w:rFonts w:ascii="Arial" w:hAnsi="Arial" w:cs="Arial"/>
                <w:color w:val="000000" w:themeColor="text1"/>
                <w:sz w:val="18"/>
                <w:szCs w:val="18"/>
              </w:rPr>
            </w:pPr>
            <w:r>
              <w:rPr>
                <w:rFonts w:eastAsia="Times New Roman" w:cs="Arial" w:ascii="Arial" w:hAnsi="Arial"/>
                <w:color w:val="000000"/>
                <w:kern w:val="0"/>
                <w:sz w:val="18"/>
                <w:szCs w:val="18"/>
                <w:lang w:val="pt-BR" w:eastAsia="pt-BR" w:bidi="ar-SA"/>
              </w:rPr>
              <w:t>Tocantins</w:t>
            </w:r>
          </w:p>
        </w:tc>
        <w:tc>
          <w:tcPr>
            <w:tcW w:w="2836" w:type="dxa"/>
            <w:tcBorders>
              <w:top w:val="nil"/>
              <w:left w:val="nil"/>
              <w:right w:val="nil"/>
            </w:tcBorders>
            <w:vAlign w:val="center"/>
          </w:tcPr>
          <w:p>
            <w:pPr>
              <w:pStyle w:val="Normal"/>
              <w:widowControl/>
              <w:spacing w:lineRule="auto" w:line="360" w:before="0" w:after="0"/>
              <w:jc w:val="center"/>
              <w:rPr>
                <w:rFonts w:ascii="Arial" w:hAnsi="Arial" w:cs="Arial"/>
                <w:sz w:val="18"/>
                <w:szCs w:val="18"/>
              </w:rPr>
            </w:pPr>
            <w:r>
              <w:rPr>
                <w:rFonts w:eastAsia="Calibri" w:cs="Arial" w:ascii="Arial" w:hAnsi="Arial"/>
                <w:color w:val="000000" w:themeColor="text1"/>
                <w:kern w:val="0"/>
                <w:sz w:val="18"/>
                <w:szCs w:val="18"/>
                <w:lang w:val="pt-BR" w:eastAsia="pt-BR" w:bidi="ar-SA"/>
              </w:rPr>
              <w:t xml:space="preserve">42,39 </w:t>
            </w:r>
          </w:p>
        </w:tc>
        <w:tc>
          <w:tcPr>
            <w:tcW w:w="2268" w:type="dxa"/>
            <w:tcBorders>
              <w:top w:val="nil"/>
              <w:left w:val="nil"/>
              <w:right w:val="nil"/>
            </w:tcBorders>
            <w:shd w:color="auto" w:fill="auto" w:val="clear"/>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Noruega (1970)</w:t>
            </w:r>
          </w:p>
        </w:tc>
        <w:tc>
          <w:tcPr>
            <w:tcW w:w="1553" w:type="dxa"/>
            <w:tcBorders>
              <w:top w:val="nil"/>
              <w:left w:val="nil"/>
              <w:right w:val="nil"/>
            </w:tcBorders>
          </w:tcPr>
          <w:p>
            <w:pPr>
              <w:pStyle w:val="Normal"/>
              <w:widowControl/>
              <w:spacing w:lineRule="auto" w:line="360" w:before="0" w:after="0"/>
              <w:jc w:val="center"/>
              <w:rPr>
                <w:rFonts w:ascii="Arial" w:hAnsi="Arial" w:cs="Arial"/>
                <w:sz w:val="18"/>
                <w:szCs w:val="18"/>
              </w:rPr>
            </w:pPr>
            <w:r>
              <w:rPr>
                <w:rFonts w:eastAsia="Calibri" w:cs="Arial" w:ascii="Arial" w:hAnsi="Arial"/>
                <w:kern w:val="0"/>
                <w:sz w:val="18"/>
                <w:szCs w:val="18"/>
                <w:lang w:val="pt-BR" w:eastAsia="pt-BR" w:bidi="ar-SA"/>
              </w:rPr>
              <w:t>50</w:t>
            </w:r>
          </w:p>
        </w:tc>
      </w:tr>
      <w:tr>
        <w:trPr/>
        <w:tc>
          <w:tcPr>
            <w:tcW w:w="2126" w:type="dxa"/>
            <w:tcBorders>
              <w:left w:val="nil"/>
              <w:right w:val="nil"/>
            </w:tcBorders>
          </w:tcPr>
          <w:p>
            <w:pPr>
              <w:pStyle w:val="Normal"/>
              <w:widowControl/>
              <w:spacing w:lineRule="auto" w:line="360" w:before="0" w:after="0"/>
              <w:jc w:val="center"/>
              <w:rPr>
                <w:rFonts w:ascii="Arial" w:hAnsi="Arial" w:cs="Arial"/>
                <w:b/>
                <w:bCs/>
                <w:color w:val="000000" w:themeColor="text1"/>
                <w:sz w:val="18"/>
                <w:szCs w:val="18"/>
              </w:rPr>
            </w:pPr>
            <w:r>
              <w:rPr>
                <w:rFonts w:eastAsia="Calibri" w:cs="Arial" w:ascii="Arial" w:hAnsi="Arial"/>
                <w:b/>
                <w:bCs/>
                <w:color w:val="000000" w:themeColor="text1"/>
                <w:kern w:val="0"/>
                <w:sz w:val="18"/>
                <w:szCs w:val="18"/>
                <w:lang w:val="pt-BR" w:eastAsia="pt-BR" w:bidi="ar-SA"/>
              </w:rPr>
              <w:t>Brasil</w:t>
            </w:r>
          </w:p>
        </w:tc>
        <w:tc>
          <w:tcPr>
            <w:tcW w:w="2836" w:type="dxa"/>
            <w:tcBorders>
              <w:left w:val="nil"/>
              <w:right w:val="nil"/>
            </w:tcBorders>
            <w:vAlign w:val="center"/>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32,7</w:t>
            </w:r>
          </w:p>
        </w:tc>
        <w:tc>
          <w:tcPr>
            <w:tcW w:w="2268" w:type="dxa"/>
            <w:tcBorders>
              <w:left w:val="nil"/>
              <w:right w:val="nil"/>
            </w:tcBorders>
            <w:shd w:color="auto" w:fill="auto" w:val="clear"/>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Suíça (1980)</w:t>
            </w:r>
          </w:p>
        </w:tc>
        <w:tc>
          <w:tcPr>
            <w:tcW w:w="1553" w:type="dxa"/>
            <w:tcBorders>
              <w:left w:val="nil"/>
              <w:right w:val="nil"/>
            </w:tcBorders>
          </w:tcPr>
          <w:p>
            <w:pPr>
              <w:pStyle w:val="Normal"/>
              <w:widowControl/>
              <w:spacing w:lineRule="auto" w:line="360" w:before="0" w:after="0"/>
              <w:jc w:val="center"/>
              <w:rPr>
                <w:rFonts w:ascii="Arial" w:hAnsi="Arial" w:cs="Arial"/>
                <w:b/>
                <w:bCs/>
                <w:sz w:val="18"/>
                <w:szCs w:val="18"/>
              </w:rPr>
            </w:pPr>
            <w:r>
              <w:rPr>
                <w:rFonts w:eastAsia="Calibri" w:cs="Arial" w:ascii="Arial" w:hAnsi="Arial"/>
                <w:b/>
                <w:bCs/>
                <w:kern w:val="0"/>
                <w:sz w:val="18"/>
                <w:szCs w:val="18"/>
                <w:lang w:val="pt-BR" w:eastAsia="pt-BR" w:bidi="ar-SA"/>
              </w:rPr>
              <w:t>40</w:t>
            </w:r>
          </w:p>
        </w:tc>
      </w:tr>
    </w:tbl>
    <w:p>
      <w:pPr>
        <w:pStyle w:val="Normal"/>
        <w:spacing w:lineRule="auto" w:line="360"/>
        <w:jc w:val="center"/>
        <w:rPr>
          <w:rFonts w:ascii="Arial" w:hAnsi="Arial" w:cs="Arial"/>
        </w:rPr>
      </w:pPr>
      <w:r>
        <w:rPr>
          <w:rFonts w:cs="Arial" w:ascii="Arial" w:hAnsi="Arial"/>
          <w:sz w:val="18"/>
          <w:szCs w:val="18"/>
        </w:rPr>
        <w:t>Fonte: Autores (2023).</w:t>
      </w:r>
    </w:p>
    <w:p>
      <w:pPr>
        <w:pStyle w:val="Normal"/>
        <w:spacing w:lineRule="auto" w:line="360"/>
        <w:ind w:firstLine="720"/>
        <w:jc w:val="both"/>
        <w:rPr>
          <w:rFonts w:ascii="Arial" w:hAnsi="Arial" w:cs="Arial"/>
        </w:rPr>
      </w:pPr>
      <w:r>
        <w:rPr>
          <w:rFonts w:cs="Arial" w:ascii="Arial" w:hAnsi="Arial"/>
        </w:rPr>
        <w:t xml:space="preserve">A coluna “anos de atraso” representa a defagem em termos de evolução da segurança viária entre as unidades da federação brasileiras e os países tomados como referência. A média de anos de diferença nas unidades da federação é de 38,9 ~39 em relação a outros países. Quase todos os estados brasileiros possuem taxas comparáveis a taxas do século passado nos países de referência, com Goiás, Pará, Sergipe e Tocantins com valores próximos a 50 anos de atraso em relação a nações europeias. </w:t>
      </w:r>
    </w:p>
    <w:p>
      <w:pPr>
        <w:pStyle w:val="Normal"/>
        <w:spacing w:lineRule="auto" w:line="360"/>
        <w:ind w:firstLine="720"/>
        <w:jc w:val="both"/>
        <w:rPr>
          <w:rFonts w:ascii="Arial" w:hAnsi="Arial" w:cs="Arial"/>
        </w:rPr>
      </w:pPr>
      <w:r>
        <w:rPr>
          <w:rFonts w:cs="Arial" w:ascii="Arial" w:hAnsi="Arial"/>
        </w:rPr>
        <w:t xml:space="preserve">O Gráfico 3 apresenta a evolução da taxa de mortes por bilhão de km em países com taxa maior ou igual a 10, ou seja, países que precisam melhorar ainda mais políticas de redução de mortalidade no trânsito. </w:t>
        <w:tab/>
        <w:t>O Brasil situa-se em uma situação grave de número de mortes por bilhão de km rodado, quando comparado a outros países que possuem valores altos dessa taxa. No entanto, a queda de quase 40% desse número de 2011 a 2020 mostra que houve avanços significativos no país. Malásia e México apresentam poucas informações a respeito da evolução temporal de suas taxas. República Tcheca, Coréia do Sul e México apresentaram redução, segundo os dados disponíveis.</w:t>
      </w:r>
    </w:p>
    <w:p>
      <w:pPr>
        <w:pStyle w:val="Normal"/>
        <w:spacing w:lineRule="auto" w:line="360"/>
        <w:rPr>
          <w:rFonts w:ascii="Arial" w:hAnsi="Arial" w:cs="Arial"/>
        </w:rPr>
      </w:pPr>
      <w:r>
        <w:rPr>
          <w:rFonts w:cs="Arial" w:ascii="Arial" w:hAnsi="Arial"/>
        </w:rPr>
      </w:r>
    </w:p>
    <w:p>
      <w:pPr>
        <w:pStyle w:val="Normal"/>
        <w:spacing w:lineRule="auto" w:line="360"/>
        <w:ind w:firstLine="284"/>
        <w:jc w:val="center"/>
        <w:rPr>
          <w:rFonts w:ascii="Arial" w:hAnsi="Arial" w:cs="Arial"/>
        </w:rPr>
      </w:pPr>
      <w:r>
        <w:rPr>
          <w:rFonts w:cs="Arial" w:ascii="Arial" w:hAnsi="Arial"/>
        </w:rPr>
        <w:t>Gráfico 3: Evolução da taxa de mortes/bilhão de km por países com taxa maior ou igual a 10.</w:t>
      </w:r>
    </w:p>
    <w:p>
      <w:pPr>
        <w:pStyle w:val="Normal"/>
        <w:spacing w:lineRule="auto" w:line="360"/>
        <w:ind w:firstLine="284"/>
        <w:jc w:val="center"/>
        <w:rPr>
          <w:rFonts w:ascii="Arial" w:hAnsi="Arial" w:cs="Arial"/>
        </w:rPr>
      </w:pPr>
      <w:r>
        <w:rPr/>
        <w:drawing>
          <wp:inline distT="0" distB="0" distL="0" distR="0">
            <wp:extent cx="6507480" cy="390461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22"/>
                    <a:stretch>
                      <a:fillRect/>
                    </a:stretch>
                  </pic:blipFill>
                  <pic:spPr bwMode="auto">
                    <a:xfrm>
                      <a:off x="0" y="0"/>
                      <a:ext cx="6507480" cy="3904615"/>
                    </a:xfrm>
                    <a:prstGeom prst="rect">
                      <a:avLst/>
                    </a:prstGeom>
                  </pic:spPr>
                </pic:pic>
              </a:graphicData>
            </a:graphic>
          </wp:inline>
        </w:drawing>
      </w:r>
    </w:p>
    <w:p>
      <w:pPr>
        <w:pStyle w:val="Normal"/>
        <w:spacing w:lineRule="auto" w:line="360"/>
        <w:ind w:firstLine="284"/>
        <w:jc w:val="center"/>
        <w:rPr>
          <w:rFonts w:ascii="Arial" w:hAnsi="Arial" w:cs="Arial"/>
        </w:rPr>
      </w:pPr>
      <w:r>
        <w:rPr>
          <w:rFonts w:cs="Arial" w:ascii="Arial" w:hAnsi="Arial"/>
        </w:rPr>
        <w:t>Fonte: Os autores (2023).</w:t>
      </w:r>
    </w:p>
    <w:p>
      <w:pPr>
        <w:pStyle w:val="Normal"/>
        <w:spacing w:lineRule="auto" w:line="360"/>
        <w:rPr>
          <w:rFonts w:ascii="Arial" w:hAnsi="Arial" w:cs="Arial"/>
        </w:rPr>
      </w:pPr>
      <w:r>
        <w:rPr>
          <w:rFonts w:cs="Arial" w:ascii="Arial" w:hAnsi="Arial"/>
        </w:rPr>
      </w:r>
    </w:p>
    <w:p>
      <w:pPr>
        <w:pStyle w:val="Normal"/>
        <w:spacing w:lineRule="auto" w:line="360"/>
        <w:ind w:firstLine="284"/>
        <w:jc w:val="both"/>
        <w:rPr>
          <w:rFonts w:ascii="Arial" w:hAnsi="Arial" w:cs="Arial"/>
        </w:rPr>
      </w:pPr>
      <w:r>
        <w:rPr>
          <w:rFonts w:cs="Arial" w:ascii="Arial" w:hAnsi="Arial"/>
        </w:rPr>
        <w:tab/>
        <w:t>Em relação aos países que mais diminuíram suas taxas nas últimas cinco décadas, algumas políticas públicas adotadas foram: limite de zero % de tolerância de uso do álcool no trânsito (</w:t>
      </w:r>
      <w:r>
        <w:rPr>
          <w:rFonts w:cs="Arial" w:ascii="Arial" w:hAnsi="Arial"/>
          <w:i/>
          <w:iCs/>
        </w:rPr>
        <w:t>European Road Safety Observatory – Slovenia</w:t>
      </w:r>
      <w:r>
        <w:rPr>
          <w:rFonts w:cs="Arial" w:ascii="Arial" w:hAnsi="Arial"/>
        </w:rPr>
        <w:t>, 2023), suspensão da carteira de habilitação de condutores que, ao mesmo tempo, utilizaram telefone e cometeram outra infração de trânsito (</w:t>
      </w:r>
      <w:r>
        <w:rPr>
          <w:rFonts w:cs="Arial" w:ascii="Arial" w:hAnsi="Arial"/>
          <w:i/>
          <w:iCs/>
        </w:rPr>
        <w:t>Road Safety Report – France</w:t>
      </w:r>
      <w:r>
        <w:rPr>
          <w:rFonts w:cs="Arial" w:ascii="Arial" w:hAnsi="Arial"/>
        </w:rPr>
        <w:t xml:space="preserve">, 2021),  implementação do sistema de freios </w:t>
      </w:r>
      <w:r>
        <w:rPr>
          <w:rFonts w:cs="Arial" w:ascii="Arial" w:hAnsi="Arial"/>
          <w:i/>
        </w:rPr>
        <w:t>ABS</w:t>
      </w:r>
      <w:r>
        <w:rPr>
          <w:rFonts w:cs="Arial" w:ascii="Arial" w:hAnsi="Arial"/>
        </w:rPr>
        <w:t xml:space="preserve"> (</w:t>
      </w:r>
      <w:r>
        <w:rPr>
          <w:rFonts w:cs="Arial" w:ascii="Arial" w:hAnsi="Arial"/>
          <w:i/>
        </w:rPr>
        <w:t>Anti-locking Brake System</w:t>
      </w:r>
      <w:r>
        <w:rPr>
          <w:rFonts w:cs="Arial" w:ascii="Arial" w:hAnsi="Arial"/>
        </w:rPr>
        <w:t>) em motocicletas (</w:t>
      </w:r>
      <w:r>
        <w:rPr>
          <w:rFonts w:cs="Arial" w:ascii="Arial" w:hAnsi="Arial"/>
          <w:i/>
          <w:iCs/>
        </w:rPr>
        <w:t>Road Safety Report – Sweden</w:t>
      </w:r>
      <w:r>
        <w:rPr>
          <w:rFonts w:cs="Arial" w:ascii="Arial" w:hAnsi="Arial"/>
        </w:rPr>
        <w:t>, 2021) e redução de ao menos 50% da mortalidade e 30% de ferimentos graves no trânsito anualmente (</w:t>
      </w:r>
      <w:r>
        <w:rPr>
          <w:rFonts w:cs="Arial" w:ascii="Arial" w:hAnsi="Arial"/>
          <w:i/>
          <w:iCs/>
        </w:rPr>
        <w:t>Road Safety Report – Australia, 2021</w:t>
      </w:r>
      <w:r>
        <w:rPr>
          <w:rFonts w:cs="Arial" w:ascii="Arial" w:hAnsi="Arial"/>
        </w:rPr>
        <w:t>).</w:t>
      </w:r>
    </w:p>
    <w:p>
      <w:pPr>
        <w:pStyle w:val="Normal"/>
        <w:spacing w:lineRule="auto" w:line="360"/>
        <w:jc w:val="both"/>
        <w:rPr>
          <w:rFonts w:ascii="Arial" w:hAnsi="Arial" w:cs="Arial"/>
        </w:rPr>
      </w:pPr>
      <w:r>
        <w:rPr>
          <w:rFonts w:cs="Arial" w:ascii="Arial" w:hAnsi="Arial"/>
        </w:rPr>
      </w:r>
    </w:p>
    <w:p>
      <w:pPr>
        <w:pStyle w:val="Heading1"/>
        <w:numPr>
          <w:ilvl w:val="0"/>
          <w:numId w:val="3"/>
        </w:numPr>
        <w:spacing w:lineRule="auto" w:line="360" w:before="0" w:after="120"/>
        <w:rPr>
          <w:rFonts w:ascii="Arial" w:hAnsi="Arial" w:cs="Arial"/>
          <w:sz w:val="28"/>
          <w:szCs w:val="28"/>
        </w:rPr>
      </w:pPr>
      <w:bookmarkStart w:id="11" w:name="_Toc145519550"/>
      <w:r>
        <w:rPr>
          <w:rFonts w:cs="Arial" w:ascii="Arial" w:hAnsi="Arial"/>
          <w:sz w:val="28"/>
          <w:szCs w:val="28"/>
        </w:rPr>
        <w:t>Conclusões</w:t>
      </w:r>
      <w:bookmarkEnd w:id="11"/>
      <w:r>
        <w:rPr>
          <w:rFonts w:cs="Arial" w:ascii="Arial" w:hAnsi="Arial"/>
          <w:sz w:val="28"/>
          <w:szCs w:val="28"/>
        </w:rPr>
        <w:tab/>
      </w:r>
    </w:p>
    <w:p>
      <w:pPr>
        <w:pStyle w:val="Normal"/>
        <w:spacing w:lineRule="auto" w:line="360"/>
        <w:ind w:firstLine="709"/>
        <w:jc w:val="both"/>
        <w:rPr>
          <w:rFonts w:ascii="Arial" w:hAnsi="Arial" w:cs="Arial"/>
        </w:rPr>
      </w:pPr>
      <w:r>
        <w:rPr>
          <w:rFonts w:cs="Arial" w:ascii="Arial" w:hAnsi="Arial"/>
        </w:rPr>
        <w:t xml:space="preserve">Os valores apresentados da taxa de mortes por bilhão de quilômetros percorridos considerando o cenário nacional (e por unidade da federação) indicam que uma tendência geral de redução do risco de mortes no país na última década. No entanto, deve-se atentar para a evolução a partir do 2020, tendo em vista o aumento da taxa de 2019 para 2020. Além disso, a observação da evolução da taxa desde 1970 em outros países mostra que é possível obter reduções mais significativas ta mortalidade em períodos de uma década. </w:t>
      </w:r>
    </w:p>
    <w:p>
      <w:pPr>
        <w:pStyle w:val="Normal"/>
        <w:spacing w:lineRule="auto" w:line="360"/>
        <w:ind w:firstLine="709"/>
        <w:jc w:val="both"/>
        <w:rPr>
          <w:rFonts w:ascii="Arial" w:hAnsi="Arial" w:cs="Arial"/>
        </w:rPr>
      </w:pPr>
      <w:r>
        <w:rPr>
          <w:rFonts w:cs="Arial" w:ascii="Arial" w:hAnsi="Arial"/>
        </w:rPr>
        <w:t xml:space="preserve">Conforme foi mencionando anteriormente, apesar da diminuição das taxas estaduais, algumas unidades da federação, principalmente das Regiões Nordeste e Centro-Oeste, melhoraram seu desempenho em relação ao cenário nacional, ainda que continuem, em geral, apresentando as taxas mais elevadas. Na análise internacional, as estatísticas demonstraram que o Brasil está evoluindo na segurança viária de forma similar a de outros países com nível de desenvolvimento mais comparável (considerando os países com dados disponíveis). </w:t>
      </w:r>
    </w:p>
    <w:p>
      <w:pPr>
        <w:pStyle w:val="Normal"/>
        <w:spacing w:lineRule="auto" w:line="360"/>
        <w:ind w:firstLine="709"/>
        <w:jc w:val="both"/>
        <w:rPr>
          <w:rFonts w:ascii="Arial" w:hAnsi="Arial" w:cs="Arial"/>
        </w:rPr>
      </w:pPr>
      <w:r>
        <w:rPr>
          <w:rFonts w:cs="Arial" w:ascii="Arial" w:hAnsi="Arial"/>
        </w:rPr>
        <w:t xml:space="preserve">Assim como para Bastos (2011, 2014), foram encontradas algumas limitações relacionadas às informações necessárias estarem muito desagregas ou não disponíveis para consulta, o que levou à necessidade de adoção de premissas para viabilizar o estudo. Os principais aspectos que podem representar algum nível de incerteza e que devem ser tratados em pesquisas futuras foram: </w:t>
      </w:r>
    </w:p>
    <w:p>
      <w:pPr>
        <w:pStyle w:val="ListParagraph"/>
        <w:numPr>
          <w:ilvl w:val="0"/>
          <w:numId w:val="6"/>
        </w:numPr>
        <w:spacing w:lineRule="auto" w:line="360"/>
        <w:jc w:val="both"/>
        <w:rPr>
          <w:rFonts w:ascii="Arial" w:hAnsi="Arial" w:cs="Arial"/>
        </w:rPr>
      </w:pPr>
      <w:r>
        <w:rPr>
          <w:rFonts w:cs="Arial" w:ascii="Arial" w:hAnsi="Arial"/>
        </w:rPr>
        <w:t>Distribuição dos combustíveis por tipo de veículo e por unidade da federação;</w:t>
      </w:r>
    </w:p>
    <w:p>
      <w:pPr>
        <w:pStyle w:val="ListParagraph"/>
        <w:numPr>
          <w:ilvl w:val="0"/>
          <w:numId w:val="6"/>
        </w:numPr>
        <w:spacing w:lineRule="auto" w:line="360"/>
        <w:jc w:val="both"/>
        <w:rPr>
          <w:rFonts w:ascii="Arial" w:hAnsi="Arial" w:cs="Arial"/>
        </w:rPr>
      </w:pPr>
      <w:r>
        <w:rPr>
          <w:rFonts w:cs="Arial" w:ascii="Arial" w:hAnsi="Arial"/>
        </w:rPr>
        <w:t>Evolução das vendas de GNV;</w:t>
      </w:r>
    </w:p>
    <w:p>
      <w:pPr>
        <w:pStyle w:val="ListParagraph"/>
        <w:numPr>
          <w:ilvl w:val="0"/>
          <w:numId w:val="6"/>
        </w:numPr>
        <w:spacing w:lineRule="auto" w:line="360"/>
        <w:jc w:val="both"/>
        <w:rPr>
          <w:rFonts w:ascii="Arial" w:hAnsi="Arial" w:cs="Arial"/>
        </w:rPr>
      </w:pPr>
      <w:r>
        <w:rPr>
          <w:rFonts w:cs="Arial" w:ascii="Arial" w:hAnsi="Arial"/>
        </w:rPr>
        <w:t>Percentual da frota que não segue a escolha do</w:t>
      </w:r>
      <w:r>
        <w:rPr>
          <w:rFonts w:cs="Arial" w:ascii="Arial" w:hAnsi="Arial"/>
          <w:i/>
          <w:iCs/>
        </w:rPr>
        <w:t xml:space="preserve"> flex</w:t>
      </w:r>
      <w:r>
        <w:rPr>
          <w:rFonts w:cs="Arial" w:ascii="Arial" w:hAnsi="Arial"/>
        </w:rPr>
        <w:t xml:space="preserve"> por preço;</w:t>
      </w:r>
    </w:p>
    <w:p>
      <w:pPr>
        <w:pStyle w:val="ListParagraph"/>
        <w:numPr>
          <w:ilvl w:val="0"/>
          <w:numId w:val="6"/>
        </w:numPr>
        <w:spacing w:lineRule="auto" w:line="360"/>
        <w:jc w:val="both"/>
        <w:rPr>
          <w:rFonts w:ascii="Arial" w:hAnsi="Arial" w:cs="Arial"/>
        </w:rPr>
      </w:pPr>
      <w:r>
        <w:rPr>
          <w:rFonts w:cs="Arial" w:ascii="Arial" w:hAnsi="Arial"/>
        </w:rPr>
        <w:t>Taxas médias de consumo em km/L;</w:t>
      </w:r>
    </w:p>
    <w:p>
      <w:pPr>
        <w:pStyle w:val="ListParagraph"/>
        <w:numPr>
          <w:ilvl w:val="0"/>
          <w:numId w:val="6"/>
        </w:numPr>
        <w:spacing w:lineRule="auto" w:line="360"/>
        <w:jc w:val="both"/>
        <w:rPr>
          <w:rFonts w:ascii="Arial" w:hAnsi="Arial" w:cs="Arial"/>
        </w:rPr>
      </w:pPr>
      <w:r>
        <w:rPr>
          <w:rFonts w:cs="Arial" w:ascii="Arial" w:hAnsi="Arial"/>
        </w:rPr>
        <w:t>Quilometragem base para cada categoria de veículo.</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rPr>
      </w:pPr>
      <w:r>
        <w:rPr>
          <w:rFonts w:cs="Arial" w:ascii="Arial" w:hAnsi="Arial"/>
        </w:rPr>
      </w:r>
    </w:p>
    <w:p>
      <w:pPr>
        <w:pStyle w:val="Heading1"/>
        <w:pBdr/>
        <w:spacing w:lineRule="auto" w:line="360" w:before="0" w:after="120"/>
        <w:ind w:left="720" w:hanging="0"/>
        <w:rPr>
          <w:sz w:val="28"/>
          <w:szCs w:val="28"/>
        </w:rPr>
      </w:pPr>
      <w:bookmarkStart w:id="12" w:name="_Toc145519551"/>
      <w:r>
        <w:rPr>
          <w:rFonts w:cs="Arial" w:ascii="Arial" w:hAnsi="Arial"/>
          <w:sz w:val="28"/>
          <w:szCs w:val="28"/>
        </w:rPr>
        <w:t>Referências</w:t>
      </w:r>
      <w:bookmarkEnd w:id="12"/>
    </w:p>
    <w:p>
      <w:pPr>
        <w:pStyle w:val="Normal0"/>
        <w:pBdr/>
        <w:spacing w:lineRule="auto" w:line="276" w:before="0" w:after="120"/>
        <w:ind w:left="426" w:hanging="426"/>
        <w:jc w:val="both"/>
        <w:rPr>
          <w:rStyle w:val="Eop"/>
          <w:rFonts w:ascii="Arial" w:hAnsi="Arial" w:cs="Arial"/>
          <w:color w:val="000000"/>
          <w:szCs w:val="22"/>
          <w:shd w:fill="FFFFFF" w:val="clear"/>
        </w:rPr>
      </w:pPr>
      <w:r>
        <w:rPr>
          <w:rStyle w:val="Eop"/>
          <w:rFonts w:cs="Arial" w:ascii="Arial" w:hAnsi="Arial"/>
          <w:color w:val="000000"/>
          <w:shd w:fill="FFFFFF" w:val="clear"/>
          <w:lang w:val="en-US"/>
        </w:rPr>
        <w:t xml:space="preserve">BASTOS, J. T. </w:t>
      </w:r>
      <w:r>
        <w:rPr>
          <w:rStyle w:val="Eop"/>
          <w:rFonts w:cs="Arial" w:ascii="Arial" w:hAnsi="Arial"/>
          <w:b/>
          <w:bCs/>
          <w:color w:val="000000"/>
          <w:shd w:fill="FFFFFF" w:val="clear"/>
          <w:lang w:val="en-US"/>
        </w:rPr>
        <w:t>Road safety strategic analysis in Brazil: indicator and index research</w:t>
      </w:r>
      <w:r>
        <w:rPr>
          <w:rStyle w:val="Eop"/>
          <w:rFonts w:cs="Arial" w:ascii="Arial" w:hAnsi="Arial"/>
          <w:color w:val="000000"/>
          <w:shd w:fill="FFFFFF" w:val="clear"/>
          <w:lang w:val="en-US"/>
        </w:rPr>
        <w:t xml:space="preserve">. </w:t>
      </w:r>
      <w:r>
        <w:rPr>
          <w:rStyle w:val="Eop"/>
          <w:rFonts w:cs="Arial" w:ascii="Arial" w:hAnsi="Arial"/>
          <w:color w:val="000000"/>
          <w:shd w:fill="FFFFFF" w:val="clear"/>
        </w:rPr>
        <w:t xml:space="preserve">Tese (Doutorado). Escola de Engenharia de São Carlos da Universidade de São Paulo, 2014. Disponível em: </w:t>
      </w:r>
      <w:hyperlink r:id="rId23">
        <w:r>
          <w:rPr>
            <w:rStyle w:val="InternetLink"/>
            <w:rFonts w:cs="Arial" w:ascii="Arial" w:hAnsi="Arial"/>
            <w:shd w:fill="FFFFFF" w:val="clear"/>
          </w:rPr>
          <w:t>https://teses.usp.br/teses/disponiveis/18/18144/tde-08042015-103747/pt-br.php</w:t>
        </w:r>
      </w:hyperlink>
      <w:r>
        <w:rPr>
          <w:rStyle w:val="Eop"/>
          <w:rFonts w:cs="Arial" w:ascii="Arial" w:hAnsi="Arial"/>
          <w:color w:val="000000"/>
          <w:szCs w:val="22"/>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BASTOS. J. T. </w:t>
      </w:r>
      <w:r>
        <w:rPr>
          <w:rStyle w:val="Eop"/>
          <w:rFonts w:cs="Arial" w:ascii="Arial" w:hAnsi="Arial"/>
          <w:b/>
          <w:bCs/>
          <w:color w:val="000000"/>
          <w:shd w:fill="FFFFFF" w:val="clear"/>
        </w:rPr>
        <w:t>Geografia da mortalidade no trânsito no Brasil</w:t>
      </w:r>
      <w:r>
        <w:rPr>
          <w:rStyle w:val="Eop"/>
          <w:rFonts w:cs="Arial" w:ascii="Arial" w:hAnsi="Arial"/>
          <w:color w:val="000000"/>
          <w:shd w:fill="FFFFFF" w:val="clear"/>
        </w:rPr>
        <w:t xml:space="preserve">. Dissertação (Mestrado). Escola de Engenharia de São Carlos da Universidade de São Paulo, 2011. Disponível em: </w:t>
      </w:r>
      <w:hyperlink r:id="rId24">
        <w:r>
          <w:rPr>
            <w:rStyle w:val="InternetLink"/>
            <w:rFonts w:eastAsia="Roboto" w:cs="Arial" w:ascii="Arial" w:hAnsi="Arial"/>
          </w:rPr>
          <w:t>https://teses.usp.br/teses/disponiveis/18/18144/tde-14032011-112111/pt-br.php</w:t>
        </w:r>
      </w:hyperlink>
      <w:r>
        <w:rPr>
          <w:rStyle w:val="Eop"/>
          <w:rFonts w:cs="Arial" w:ascii="Arial" w:hAnsi="Arial"/>
          <w:color w:val="000000"/>
          <w:shd w:fill="FFFFFF" w:val="clear"/>
        </w:rPr>
        <w:t>.</w:t>
      </w:r>
    </w:p>
    <w:p>
      <w:pPr>
        <w:pStyle w:val="Normal0"/>
        <w:spacing w:lineRule="auto" w:line="276"/>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Agência Nacional de Transportes Terrestres (ANTT). </w:t>
      </w:r>
      <w:r>
        <w:rPr>
          <w:rStyle w:val="Eop"/>
          <w:rFonts w:cs="Arial" w:ascii="Arial" w:hAnsi="Arial"/>
          <w:b/>
          <w:bCs/>
          <w:color w:val="000000"/>
          <w:shd w:fill="FFFFFF" w:val="clear"/>
        </w:rPr>
        <w:t>1</w:t>
      </w:r>
      <w:r>
        <w:rPr>
          <w:rFonts w:cs="Arial" w:ascii="Arial" w:hAnsi="Arial"/>
          <w:b/>
          <w:bCs/>
        </w:rPr>
        <w:t>º Inventário Nacional de Emissões Atmosféricas por Veículos Automotores Rodoviários</w:t>
      </w:r>
      <w:r>
        <w:rPr>
          <w:rFonts w:cs="Arial" w:ascii="Arial" w:hAnsi="Arial"/>
        </w:rPr>
        <w:t xml:space="preserve">. Disponível em: </w:t>
      </w:r>
      <w:hyperlink r:id="rId25">
        <w:r>
          <w:rPr>
            <w:rStyle w:val="InternetLink"/>
            <w:rFonts w:cs="Arial" w:ascii="Arial" w:hAnsi="Arial"/>
          </w:rPr>
          <w:t>http://anuario.antt.gov.br/index.php/content/view/5632/1__Inventario_Nacional_de_Emissoes_Atmosfericas_por_Veiculos_Automotores_Rodoviarios.html</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Departamento Nacional de Infraestrutura de Transportes. </w:t>
      </w:r>
      <w:r>
        <w:rPr>
          <w:rStyle w:val="Eop"/>
          <w:rFonts w:cs="Arial" w:ascii="Arial" w:hAnsi="Arial"/>
          <w:b/>
          <w:color w:val="000000"/>
          <w:shd w:fill="FFFFFF" w:val="clear"/>
        </w:rPr>
        <w:t>Hidrovias</w:t>
      </w:r>
      <w:r>
        <w:rPr>
          <w:rStyle w:val="Eop"/>
          <w:rFonts w:cs="Arial" w:ascii="Arial" w:hAnsi="Arial"/>
          <w:color w:val="000000"/>
          <w:shd w:fill="FFFFFF" w:val="clear"/>
        </w:rPr>
        <w:t xml:space="preserve">. Disponível em: </w:t>
      </w:r>
      <w:hyperlink r:id="rId26">
        <w:r>
          <w:rPr>
            <w:rStyle w:val="InternetLink"/>
            <w:rFonts w:cs="Arial" w:ascii="Arial" w:hAnsi="Arial"/>
            <w:shd w:fill="FFFFFF" w:val="clear"/>
          </w:rPr>
          <w:t>https://servicos.dnit.gov.br/dnitcloud/index.php/s/PSRBrzNP78DAByW</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Instituto de Pesquisa Econômica Aplicada. </w:t>
      </w:r>
      <w:r>
        <w:rPr>
          <w:rStyle w:val="Eop"/>
          <w:rFonts w:cs="Arial" w:ascii="Arial" w:hAnsi="Arial"/>
          <w:b/>
          <w:bCs/>
          <w:color w:val="000000"/>
          <w:shd w:fill="FFFFFF" w:val="clear"/>
        </w:rPr>
        <w:t>Transporte Ferroviário</w:t>
      </w:r>
      <w:r>
        <w:rPr>
          <w:rStyle w:val="Eop"/>
          <w:rFonts w:cs="Arial" w:ascii="Arial" w:hAnsi="Arial"/>
          <w:color w:val="000000"/>
          <w:shd w:fill="FFFFFF" w:val="clear"/>
        </w:rPr>
        <w:t>. Disponível em:</w:t>
      </w:r>
      <w:r>
        <w:rPr/>
        <w:t xml:space="preserve"> </w:t>
      </w:r>
      <w:hyperlink r:id="rId27">
        <w:r>
          <w:rPr>
            <w:rStyle w:val="InternetLink"/>
            <w:rFonts w:cs="Arial" w:ascii="Arial" w:hAnsi="Arial"/>
            <w:shd w:fill="FFFFFF" w:val="clear"/>
          </w:rPr>
          <w:t>https://www.ipea.gov.br/presenca/index.php?option=com_content&amp;view=article&amp;id=28&amp;Itemid=18</w:t>
        </w:r>
      </w:hyperlink>
      <w:r>
        <w:rPr>
          <w:rStyle w:val="Eop"/>
          <w:rFonts w:cs="Arial" w:ascii="Arial" w:hAnsi="Arial"/>
          <w:color w:val="000000"/>
          <w:shd w:fill="FFFFFF" w:val="clear"/>
        </w:rPr>
        <w:t xml:space="preserve">. </w:t>
      </w:r>
    </w:p>
    <w:p>
      <w:pPr>
        <w:pStyle w:val="Normal0"/>
        <w:spacing w:lineRule="auto" w:line="276"/>
        <w:ind w:left="426" w:hanging="426"/>
        <w:jc w:val="both"/>
        <w:rPr>
          <w:rStyle w:val="Eop"/>
          <w:rFonts w:ascii="Arial" w:hAnsi="Arial" w:cs="Arial"/>
          <w:color w:val="000000"/>
          <w:shd w:fill="FFFFFF" w:val="clear"/>
        </w:rPr>
      </w:pPr>
      <w:r>
        <w:rPr>
          <w:rFonts w:cs="Arial" w:ascii="Arial" w:hAnsi="Arial"/>
        </w:rPr>
        <w:t xml:space="preserve">BRASIL. Ministério da Economia. Instituto Nacional de Metrologia, Qualidade e Tecnologia (INMETRO). </w:t>
      </w:r>
      <w:r>
        <w:rPr>
          <w:rFonts w:cs="Arial" w:ascii="Arial" w:hAnsi="Arial"/>
          <w:b/>
        </w:rPr>
        <w:t>Veículos Automotivos (PBE Veicular).</w:t>
      </w:r>
      <w:r>
        <w:rPr>
          <w:rFonts w:cs="Arial" w:ascii="Arial" w:hAnsi="Arial"/>
        </w:rPr>
        <w:t xml:space="preserve"> Disponível em: </w:t>
      </w:r>
      <w:hyperlink r:id="rId28">
        <w:r>
          <w:rPr>
            <w:rStyle w:val="InternetLink"/>
            <w:rFonts w:cs="Arial" w:ascii="Arial" w:hAnsi="Arial"/>
          </w:rPr>
          <w:t>https://www.gov.br/inmetro/pt-br/assuntos/avaliacao-da-conformidade/programa-brasileiro-de-etiquetagem/tabelas-de-eficiencia-energetica/veiculos-automotivos-pbe-veicular</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rPr>
      </w:pPr>
      <w:r>
        <w:rPr>
          <w:rStyle w:val="Eop"/>
          <w:rFonts w:cs="Arial" w:ascii="Arial" w:hAnsi="Arial"/>
        </w:rPr>
        <w:t xml:space="preserve">BRASIL. Ministério da Saúde. Departamento de informática do Sistema Único de Saúde do Brasil (DATASUS). </w:t>
      </w:r>
      <w:r>
        <w:rPr>
          <w:rStyle w:val="Eop"/>
          <w:rFonts w:cs="Arial" w:ascii="Arial" w:hAnsi="Arial"/>
          <w:b/>
        </w:rPr>
        <w:t>Mortalidade desde 1996 pelo CID-10</w:t>
      </w:r>
      <w:r>
        <w:rPr>
          <w:rStyle w:val="Eop"/>
          <w:rFonts w:cs="Arial" w:ascii="Arial" w:hAnsi="Arial"/>
        </w:rPr>
        <w:t xml:space="preserve">. Disponível em:  </w:t>
      </w:r>
      <w:hyperlink r:id="rId29">
        <w:r>
          <w:rPr>
            <w:rStyle w:val="InternetLink"/>
            <w:rFonts w:cs="Arial" w:ascii="Arial" w:hAnsi="Arial"/>
            <w:highlight w:val="white"/>
          </w:rPr>
          <w:t>https://datasus.saude.gov.br/mortalidade-desde-1996-pela-cid-10</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eastAsia="Roboto" w:cs="Arial" w:ascii="Arial" w:hAnsi="Arial"/>
        </w:rPr>
        <w:t xml:space="preserve">BRASIL. Ministério de Minas e Energia. Agência Nacional do Petróleo, Gás Natural e Biocombustíveis (ANP). </w:t>
      </w:r>
      <w:r>
        <w:rPr>
          <w:rFonts w:eastAsia="Roboto" w:cs="Arial" w:ascii="Arial" w:hAnsi="Arial"/>
          <w:b/>
        </w:rPr>
        <w:t>Dados Estatísticos</w:t>
      </w:r>
      <w:r>
        <w:rPr>
          <w:rFonts w:eastAsia="Roboto" w:cs="Arial" w:ascii="Arial" w:hAnsi="Arial"/>
        </w:rPr>
        <w:t xml:space="preserve">. </w:t>
      </w:r>
      <w:r>
        <w:rPr>
          <w:rStyle w:val="Eop"/>
          <w:rFonts w:cs="Arial" w:ascii="Arial" w:hAnsi="Arial"/>
        </w:rPr>
        <w:t>Disponível em:</w:t>
      </w:r>
      <w:r>
        <w:rPr>
          <w:rFonts w:eastAsia="Roboto" w:cs="Arial" w:ascii="Arial" w:hAnsi="Arial"/>
        </w:rPr>
        <w:t xml:space="preserve"> </w:t>
      </w:r>
      <w:hyperlink r:id="rId30">
        <w:r>
          <w:rPr>
            <w:rStyle w:val="InternetLink"/>
            <w:rFonts w:eastAsia="Roboto" w:cs="Arial" w:ascii="Arial" w:hAnsi="Arial"/>
          </w:rPr>
          <w:t>https://www.gov.br/anp/pt-br/centrais-de-conteudo/dados-estatisticos</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eastAsia="Roboto" w:cs="Arial" w:ascii="Arial" w:hAnsi="Arial"/>
        </w:rPr>
        <w:t xml:space="preserve">BRASIL. Ministério de Minas e Energia. Agência Nacional do Petróleo, Gás Natural e Biocombustíveis (ANP). </w:t>
      </w:r>
      <w:r>
        <w:rPr>
          <w:rFonts w:eastAsia="Roboto" w:cs="Arial" w:ascii="Arial" w:hAnsi="Arial"/>
          <w:b/>
        </w:rPr>
        <w:t>Anuário Estatístico 2022</w:t>
      </w:r>
      <w:r>
        <w:rPr>
          <w:rFonts w:eastAsia="Roboto" w:cs="Arial" w:ascii="Arial" w:hAnsi="Arial"/>
        </w:rPr>
        <w:t xml:space="preserve">. </w:t>
      </w:r>
      <w:r>
        <w:rPr>
          <w:rStyle w:val="Eop"/>
          <w:rFonts w:cs="Arial" w:ascii="Arial" w:hAnsi="Arial"/>
        </w:rPr>
        <w:t xml:space="preserve">Disponível em: </w:t>
      </w:r>
      <w:hyperlink r:id="rId31">
        <w:r>
          <w:rPr>
            <w:rStyle w:val="InternetLink"/>
            <w:rFonts w:cs="Arial" w:ascii="Arial" w:hAnsi="Arial"/>
          </w:rPr>
          <w:t>https://www.gov.br/anp/pt-br/centrais-de-conteudo/dados-abertos/anuario-estatistico-2022</w:t>
        </w:r>
      </w:hyperlink>
      <w:r>
        <w:rPr>
          <w:rStyle w:val="Eop"/>
          <w:rFonts w:cs="Arial" w:ascii="Arial" w:hAnsi="Arial"/>
          <w:color w:val="000000"/>
          <w:shd w:fill="FFFFFF" w:val="clear"/>
        </w:rPr>
        <w:t>.</w:t>
      </w:r>
    </w:p>
    <w:p>
      <w:pPr>
        <w:pStyle w:val="Normal0"/>
        <w:pBdr/>
        <w:spacing w:lineRule="auto" w:line="276" w:before="0" w:after="120"/>
        <w:ind w:left="426" w:hanging="426"/>
        <w:jc w:val="both"/>
        <w:rPr>
          <w:rFonts w:ascii="Arial" w:hAnsi="Arial" w:cs="Arial"/>
          <w:color w:val="000000"/>
          <w:shd w:fill="FFFFFF" w:val="clear"/>
        </w:rPr>
      </w:pPr>
      <w:r>
        <w:rPr>
          <w:rStyle w:val="Eop"/>
          <w:rFonts w:cs="Arial" w:ascii="Arial" w:hAnsi="Arial"/>
          <w:color w:val="000000"/>
          <w:shd w:fill="FFFFFF" w:val="clear"/>
        </w:rPr>
        <w:t xml:space="preserve">BRASIL. </w:t>
      </w:r>
      <w:r>
        <w:rPr>
          <w:rFonts w:eastAsia="Roboto" w:cs="Arial" w:ascii="Arial" w:hAnsi="Arial"/>
        </w:rPr>
        <w:t xml:space="preserve">Ministério de Minas e Energia. Empresa de Pesquisa Energética (EPE). Balanço Energético Nacional (BEN). Disponível em: </w:t>
      </w:r>
      <w:hyperlink r:id="rId32">
        <w:r>
          <w:rPr>
            <w:rStyle w:val="InternetLink"/>
            <w:rFonts w:eastAsia="Roboto" w:cs="Arial" w:ascii="Arial" w:hAnsi="Arial"/>
          </w:rPr>
          <w:t>https://www.epe.gov.br/pt/publicacoes-dados-abertos/publicacoes/balanco-energetico-nacional-ben</w:t>
        </w:r>
      </w:hyperlink>
      <w:r>
        <w:rPr>
          <w:rStyle w:val="Eop"/>
          <w:rFonts w:cs="Arial" w:ascii="Arial" w:hAnsi="Arial"/>
          <w:color w:val="000000"/>
          <w:shd w:fill="FFFFFF" w:val="clear"/>
        </w:rPr>
        <w:t>.</w:t>
      </w:r>
    </w:p>
    <w:p>
      <w:pPr>
        <w:pStyle w:val="Normal0"/>
        <w:pBdr/>
        <w:spacing w:lineRule="auto" w:line="276" w:before="0" w:after="120"/>
        <w:ind w:left="426" w:hanging="426"/>
        <w:jc w:val="both"/>
        <w:rPr>
          <w:rFonts w:ascii="Arial" w:hAnsi="Arial" w:eastAsia="Roboto" w:cs="Arial"/>
        </w:rPr>
      </w:pPr>
      <w:r>
        <w:rPr>
          <w:rStyle w:val="Eop"/>
          <w:rFonts w:cs="Arial" w:ascii="Arial" w:hAnsi="Arial"/>
        </w:rPr>
        <w:t xml:space="preserve">BRASIL. Ministério do Planejamento Orçamento e Gestão. Instituto Brasileiro de Geografia e Estatística (IBGE). </w:t>
      </w:r>
      <w:r>
        <w:rPr>
          <w:rStyle w:val="Eop"/>
          <w:rFonts w:cs="Arial" w:ascii="Arial" w:hAnsi="Arial"/>
          <w:b/>
        </w:rPr>
        <w:t>Censo Demográfico de 2010.</w:t>
      </w:r>
      <w:r>
        <w:rPr>
          <w:rStyle w:val="Eop"/>
          <w:rFonts w:cs="Arial" w:ascii="Arial" w:hAnsi="Arial"/>
        </w:rPr>
        <w:t xml:space="preserve"> Disponível em: </w:t>
      </w:r>
      <w:hyperlink r:id="rId33">
        <w:r>
          <w:rPr>
            <w:rStyle w:val="InternetLink"/>
            <w:rFonts w:eastAsia="Roboto" w:cs="Arial" w:ascii="Arial" w:hAnsi="Arial"/>
          </w:rPr>
          <w:t>https://www.ibge.gov.br/estatisticas/sociais/populacao/9662-censo-demografico-2010.html?edicao=9673</w:t>
        </w:r>
      </w:hyperlink>
      <w:r>
        <w:rPr>
          <w:rStyle w:val="Eop"/>
          <w:rFonts w:cs="Arial" w:ascii="Arial" w:hAnsi="Arial"/>
          <w:color w:val="000000"/>
          <w:shd w:fill="FFFFFF" w:val="clear"/>
        </w:rPr>
        <w:t>.</w:t>
      </w:r>
    </w:p>
    <w:p>
      <w:pPr>
        <w:pStyle w:val="Normal0"/>
        <w:pBdr/>
        <w:spacing w:lineRule="auto" w:line="276" w:before="0" w:after="120"/>
        <w:ind w:left="426" w:hanging="426"/>
        <w:jc w:val="both"/>
        <w:rPr>
          <w:rFonts w:ascii="Arial" w:hAnsi="Arial" w:eastAsia="Roboto" w:cs="Arial"/>
        </w:rPr>
      </w:pPr>
      <w:r>
        <w:rPr>
          <w:rStyle w:val="Eop"/>
          <w:rFonts w:cs="Arial" w:ascii="Arial" w:hAnsi="Arial"/>
        </w:rPr>
        <w:t xml:space="preserve">BRASIL. Ministério do Planejamento Orçamento e Gestão. Instituto Brasileiro de Geografia e Estatística (IBGE). </w:t>
      </w:r>
      <w:r>
        <w:rPr>
          <w:rStyle w:val="Eop"/>
          <w:rFonts w:cs="Arial" w:ascii="Arial" w:hAnsi="Arial"/>
          <w:b/>
        </w:rPr>
        <w:t>Estimativas de População.</w:t>
      </w:r>
      <w:r>
        <w:rPr>
          <w:rStyle w:val="Eop"/>
          <w:rFonts w:cs="Arial" w:ascii="Arial" w:hAnsi="Arial"/>
        </w:rPr>
        <w:t xml:space="preserve"> Disponível em:</w:t>
      </w:r>
      <w:r>
        <w:rPr>
          <w:rFonts w:eastAsia="Roboto" w:cs="Arial" w:ascii="Arial" w:hAnsi="Arial"/>
        </w:rPr>
        <w:t xml:space="preserve"> </w:t>
      </w:r>
      <w:hyperlink r:id="rId34">
        <w:r>
          <w:rPr>
            <w:rStyle w:val="InternetLink"/>
            <w:rFonts w:eastAsia="Roboto" w:cs="Arial" w:ascii="Arial" w:hAnsi="Arial"/>
          </w:rPr>
          <w:t>https://www.ibge.gov.br/estatisticas/sociais/populacao/9103-estimativas-de-populacao.html</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eastAsia="Roboto" w:cs="Arial" w:ascii="Arial" w:hAnsi="Arial"/>
          <w:highlight w:val="white"/>
        </w:rPr>
        <w:t xml:space="preserve">BRASIL. </w:t>
      </w:r>
      <w:r>
        <w:rPr>
          <w:rStyle w:val="Eop"/>
          <w:rFonts w:cs="Arial" w:ascii="Arial" w:hAnsi="Arial"/>
        </w:rPr>
        <w:t xml:space="preserve">Ministério do Planejamento Orçamento e Gestão. Instituto Brasileiro de Geografia e Estatística (IBGE). </w:t>
      </w:r>
      <w:r>
        <w:rPr>
          <w:rStyle w:val="Eop"/>
          <w:rFonts w:cs="Arial" w:ascii="Arial" w:hAnsi="Arial"/>
          <w:b/>
        </w:rPr>
        <w:t>Censo Agropecuário 2006</w:t>
      </w:r>
      <w:r>
        <w:rPr>
          <w:rStyle w:val="Eop"/>
          <w:rFonts w:cs="Arial" w:ascii="Arial" w:hAnsi="Arial"/>
        </w:rPr>
        <w:t xml:space="preserve">. </w:t>
      </w:r>
      <w:r>
        <w:rPr>
          <w:rFonts w:eastAsia="Roboto" w:cs="Arial" w:ascii="Arial" w:hAnsi="Arial"/>
        </w:rPr>
        <w:t xml:space="preserve"> Disponível em: </w:t>
      </w:r>
      <w:hyperlink r:id="rId35">
        <w:r>
          <w:rPr>
            <w:rStyle w:val="InternetLink"/>
            <w:rFonts w:eastAsia="Roboto" w:cs="Arial" w:ascii="Arial" w:hAnsi="Arial"/>
          </w:rPr>
          <w:t>https://ftp.ibge.gov.br/Censo_Agropecuario/Censo_Agropecuario_2006/Segunda_Apuracao/censoagro2006_2aapuracao.pdf</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Fonts w:cs="Arial" w:ascii="Arial" w:hAnsi="Arial"/>
        </w:rPr>
        <w:t xml:space="preserve">BRASIL. Secretaria Nacional de Trânsito. </w:t>
      </w:r>
      <w:r>
        <w:rPr>
          <w:rFonts w:cs="Arial" w:ascii="Arial" w:hAnsi="Arial"/>
          <w:b/>
        </w:rPr>
        <w:t>Estatísticas SENATRAN</w:t>
      </w:r>
      <w:r>
        <w:rPr>
          <w:rFonts w:cs="Arial" w:ascii="Arial" w:hAnsi="Arial"/>
        </w:rPr>
        <w:t xml:space="preserve">. Disponível em: </w:t>
      </w:r>
      <w:hyperlink r:id="rId36" w:tgtFrame="_blank">
        <w:r>
          <w:rPr>
            <w:rStyle w:val="Normaltextrun"/>
            <w:rFonts w:cs="Arial" w:ascii="Arial" w:hAnsi="Arial"/>
            <w:color w:val="0000FF"/>
            <w:u w:val="single"/>
            <w:shd w:fill="FFFFFF" w:val="clear"/>
          </w:rPr>
          <w:t>https://www.gov.br/transportes/pt-br/assuntos/transito/senatran/estatisticas</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BRASIL. </w:t>
      </w:r>
      <w:r>
        <w:rPr>
          <w:rFonts w:cs="Arial" w:ascii="Arial" w:hAnsi="Arial"/>
        </w:rPr>
        <w:t xml:space="preserve">Secretaria Nacional de Trânsito. </w:t>
      </w:r>
      <w:r>
        <w:rPr>
          <w:rFonts w:cs="Arial" w:ascii="Arial" w:hAnsi="Arial"/>
          <w:b/>
        </w:rPr>
        <w:t xml:space="preserve">Frota de Veículos – RENAVAM. </w:t>
      </w:r>
      <w:r>
        <w:rPr>
          <w:rFonts w:cs="Arial" w:ascii="Arial" w:hAnsi="Arial"/>
        </w:rPr>
        <w:t>Disponível em:</w:t>
      </w:r>
      <w:r>
        <w:rPr/>
        <w:t xml:space="preserve"> </w:t>
      </w:r>
      <w:hyperlink r:id="rId37">
        <w:r>
          <w:rPr>
            <w:rStyle w:val="InternetLink"/>
            <w:rFonts w:cs="Arial" w:ascii="Arial" w:hAnsi="Arial"/>
          </w:rPr>
          <w:t>https://www.gov.br/transportes/pt-br/assuntos/transito/conteudo-Senatran/estatisticas-frota-de-veiculos-senatran</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lang w:val="en-US"/>
        </w:rPr>
        <w:t xml:space="preserve">EUROPEAN ROAD SAFETY OBSERVATORY. </w:t>
      </w:r>
      <w:r>
        <w:rPr>
          <w:rStyle w:val="Eop"/>
          <w:rFonts w:cs="Arial" w:ascii="Arial" w:hAnsi="Arial"/>
          <w:b/>
          <w:bCs/>
          <w:color w:val="000000"/>
          <w:shd w:fill="FFFFFF" w:val="clear"/>
          <w:lang w:val="en-US"/>
        </w:rPr>
        <w:t>National Road Safety Profile - Slovenia</w:t>
      </w:r>
      <w:r>
        <w:rPr>
          <w:rStyle w:val="Eop"/>
          <w:rFonts w:cs="Arial" w:ascii="Arial" w:hAnsi="Arial"/>
          <w:color w:val="000000"/>
          <w:shd w:fill="FFFFFF" w:val="clear"/>
          <w:lang w:val="en-US"/>
        </w:rPr>
        <w:t xml:space="preserve">. </w:t>
      </w:r>
      <w:r>
        <w:rPr>
          <w:rStyle w:val="Eop"/>
          <w:rFonts w:cs="Arial" w:ascii="Arial" w:hAnsi="Arial"/>
          <w:color w:val="000000"/>
          <w:shd w:fill="FFFFFF" w:val="clear"/>
        </w:rPr>
        <w:t xml:space="preserve">Disponível em: </w:t>
      </w:r>
      <w:hyperlink r:id="rId38">
        <w:r>
          <w:rPr>
            <w:rStyle w:val="InternetLink"/>
            <w:rFonts w:cs="Arial" w:ascii="Arial" w:hAnsi="Arial"/>
            <w:shd w:fill="FFFFFF" w:val="clear"/>
          </w:rPr>
          <w:t>https://road-safety.transport.ec.europa.eu/system/files/2023-02/erso-country-overview-2023-slovenia_0.pdf</w:t>
        </w:r>
      </w:hyperlink>
      <w:r>
        <w:rPr>
          <w:rStyle w:val="Eop"/>
          <w:rFonts w:cs="Arial" w:ascii="Arial" w:hAnsi="Arial"/>
          <w:color w:val="000000"/>
          <w:shd w:fill="FFFFFF" w:val="clear"/>
        </w:rPr>
        <w:t xml:space="preserve"> </w:t>
      </w:r>
    </w:p>
    <w:p>
      <w:pPr>
        <w:pStyle w:val="Normal0"/>
        <w:pBdr/>
        <w:spacing w:lineRule="auto" w:line="276" w:before="0" w:after="120"/>
        <w:ind w:left="426" w:hanging="426"/>
        <w:jc w:val="both"/>
        <w:rPr>
          <w:rStyle w:val="Eop"/>
          <w:rFonts w:ascii="Arial" w:hAnsi="Arial" w:cs="Arial"/>
          <w:color w:val="000000"/>
          <w:szCs w:val="22"/>
          <w:shd w:fill="FFFFFF" w:val="clear"/>
        </w:rPr>
      </w:pPr>
      <w:r>
        <w:rPr>
          <w:rStyle w:val="Eop"/>
          <w:rFonts w:cs="Arial" w:ascii="Arial" w:hAnsi="Arial"/>
          <w:color w:val="000000"/>
          <w:szCs w:val="22"/>
          <w:shd w:fill="FFFFFF" w:val="clear"/>
        </w:rPr>
        <w:t xml:space="preserve">FERRAZ. A. C. P.; RAIA JUNIOR A. A.; BEZERRA, B. S.; BASTOS, J. T.; SILVA, K. C. R. </w:t>
      </w:r>
      <w:r>
        <w:rPr>
          <w:rStyle w:val="Eop"/>
          <w:rFonts w:cs="Arial" w:ascii="Arial" w:hAnsi="Arial"/>
          <w:b/>
          <w:bCs/>
          <w:color w:val="000000"/>
          <w:szCs w:val="22"/>
          <w:shd w:fill="FFFFFF" w:val="clear"/>
        </w:rPr>
        <w:t>Segurança viária</w:t>
      </w:r>
      <w:r>
        <w:rPr>
          <w:rStyle w:val="Eop"/>
          <w:rFonts w:cs="Arial" w:ascii="Arial" w:hAnsi="Arial"/>
          <w:color w:val="000000"/>
          <w:szCs w:val="22"/>
          <w:shd w:fill="FFFFFF" w:val="clear"/>
        </w:rPr>
        <w:t xml:space="preserve">. Suprema Gráfica e Editora, 2012. </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rPr>
        <w:t xml:space="preserve">GASNET. </w:t>
      </w:r>
      <w:r>
        <w:rPr>
          <w:rStyle w:val="Eop"/>
          <w:rFonts w:cs="Arial" w:ascii="Arial" w:hAnsi="Arial"/>
          <w:b/>
          <w:bCs/>
          <w:color w:val="000000"/>
          <w:shd w:fill="FFFFFF" w:val="clear"/>
        </w:rPr>
        <w:t>Entendendo o GNV</w:t>
      </w:r>
      <w:r>
        <w:rPr>
          <w:rStyle w:val="Eop"/>
          <w:rFonts w:cs="Arial" w:ascii="Arial" w:hAnsi="Arial"/>
          <w:color w:val="000000"/>
          <w:shd w:fill="FFFFFF" w:val="clear"/>
        </w:rPr>
        <w:t xml:space="preserve">. Disponível em: </w:t>
      </w:r>
      <w:hyperlink r:id="rId39">
        <w:r>
          <w:rPr>
            <w:rStyle w:val="InternetLink"/>
            <w:rFonts w:cs="Arial" w:ascii="Arial" w:hAnsi="Arial"/>
            <w:shd w:fill="FFFFFF" w:val="clear"/>
          </w:rPr>
          <w:t>https://www.gasnet.com.br/GNV/Entendendo</w:t>
        </w:r>
      </w:hyperlink>
      <w:r>
        <w:rPr>
          <w:rStyle w:val="Eop"/>
          <w:rFonts w:cs="Arial" w:ascii="Arial" w:hAnsi="Arial"/>
          <w:color w:val="000000"/>
          <w:shd w:fill="FFFFFF" w:val="clear"/>
        </w:rPr>
        <w:t>.</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rPr>
        <w:t>Australia</w:t>
      </w:r>
      <w:r>
        <w:rPr>
          <w:rStyle w:val="Eop"/>
          <w:rFonts w:cs="Arial" w:ascii="Arial" w:hAnsi="Arial"/>
          <w:color w:val="000000"/>
          <w:shd w:fill="FFFFFF" w:val="clear"/>
        </w:rPr>
        <w:t xml:space="preserve">. Disponível em </w:t>
      </w:r>
      <w:hyperlink r:id="rId40">
        <w:r>
          <w:rPr>
            <w:rStyle w:val="InternetLink"/>
            <w:rFonts w:cs="Arial" w:ascii="Arial" w:hAnsi="Arial"/>
            <w:shd w:fill="FFFFFF" w:val="clear"/>
          </w:rPr>
          <w:t>https://www.itf-oecd.org/sites/default/files/australia-road-safety.pdf</w:t>
        </w:r>
      </w:hyperlink>
      <w:r>
        <w:rPr>
          <w:rStyle w:val="Eop"/>
          <w:rFonts w:cs="Arial" w:ascii="Arial" w:hAnsi="Arial"/>
          <w:color w:val="000000"/>
          <w:shd w:fill="FFFFFF" w:val="clear"/>
        </w:rPr>
        <w:t xml:space="preserve"> </w:t>
      </w:r>
    </w:p>
    <w:p>
      <w:pPr>
        <w:pStyle w:val="Normal0"/>
        <w:pBdr/>
        <w:spacing w:lineRule="auto" w:line="276" w:before="0" w:after="120"/>
        <w:ind w:left="426" w:hanging="426"/>
        <w:jc w:val="both"/>
        <w:rPr>
          <w:rStyle w:val="Eop"/>
          <w:rFonts w:ascii="Arial" w:hAnsi="Arial" w:cs="Arial"/>
          <w:color w:val="000000"/>
          <w:shd w:fill="FFFFFF" w:val="clear"/>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lang w:val="en-US"/>
        </w:rPr>
        <w:t>France</w:t>
      </w:r>
      <w:r>
        <w:rPr>
          <w:rStyle w:val="Eop"/>
          <w:rFonts w:cs="Arial" w:ascii="Arial" w:hAnsi="Arial"/>
          <w:color w:val="000000"/>
          <w:shd w:fill="FFFFFF" w:val="clear"/>
          <w:lang w:val="en-US"/>
        </w:rPr>
        <w:t xml:space="preserve">. </w:t>
      </w:r>
      <w:r>
        <w:rPr>
          <w:rStyle w:val="Eop"/>
          <w:rFonts w:cs="Arial" w:ascii="Arial" w:hAnsi="Arial"/>
          <w:color w:val="000000"/>
          <w:shd w:fill="FFFFFF" w:val="clear"/>
        </w:rPr>
        <w:t xml:space="preserve">Disponível em: </w:t>
      </w:r>
      <w:r>
        <w:rPr/>
        <w:t xml:space="preserve"> </w:t>
      </w:r>
      <w:hyperlink r:id="rId41">
        <w:r>
          <w:rPr>
            <w:rStyle w:val="InternetLink"/>
            <w:rFonts w:cs="Arial" w:ascii="Arial" w:hAnsi="Arial"/>
            <w:shd w:fill="FFFFFF" w:val="clear"/>
          </w:rPr>
          <w:t>https://www.itf-oecd.org/sites/default/files/france-road-safety.pdf</w:t>
        </w:r>
      </w:hyperlink>
    </w:p>
    <w:p>
      <w:pPr>
        <w:pStyle w:val="Normal0"/>
        <w:pBdr/>
        <w:spacing w:lineRule="auto" w:line="276" w:before="0" w:after="120"/>
        <w:ind w:left="426" w:hanging="426"/>
        <w:jc w:val="both"/>
        <w:rPr>
          <w:rFonts w:ascii="Arial" w:hAnsi="Arial" w:eastAsia="Roboto" w:cs="Arial"/>
          <w:szCs w:val="22"/>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rPr>
        <w:t>Mexico</w:t>
      </w:r>
      <w:r>
        <w:rPr>
          <w:rStyle w:val="Eop"/>
          <w:rFonts w:cs="Arial" w:ascii="Arial" w:hAnsi="Arial"/>
          <w:color w:val="000000"/>
          <w:shd w:fill="FFFFFF" w:val="clear"/>
        </w:rPr>
        <w:t xml:space="preserve">. Disponível em: </w:t>
      </w:r>
      <w:hyperlink r:id="rId42">
        <w:r>
          <w:rPr>
            <w:rStyle w:val="InternetLink"/>
            <w:rFonts w:eastAsia="Roboto" w:cs="Arial" w:ascii="Arial" w:hAnsi="Arial"/>
            <w:szCs w:val="22"/>
          </w:rPr>
          <w:t>https://www.itf-oecd.org/sites/default/files/mexico-road-safety.pdf</w:t>
        </w:r>
      </w:hyperlink>
    </w:p>
    <w:p>
      <w:pPr>
        <w:pStyle w:val="Normal"/>
        <w:spacing w:lineRule="auto" w:line="276"/>
        <w:ind w:left="426" w:hanging="426"/>
        <w:jc w:val="both"/>
        <w:rPr>
          <w:rStyle w:val="InternetLink"/>
          <w:rFonts w:ascii="Arial" w:hAnsi="Arial" w:eastAsia="Roboto" w:cs="Arial"/>
          <w:szCs w:val="22"/>
        </w:rPr>
      </w:pPr>
      <w:r>
        <w:rPr>
          <w:rFonts w:eastAsia="Roboto" w:cs="Arial" w:ascii="Arial" w:hAnsi="Arial"/>
          <w:szCs w:val="22"/>
          <w:lang w:val="en-US"/>
        </w:rPr>
        <w:t>INTERNACIONAL TRAFFIC SAFETY DATA AND ANALYSIS GROUP.</w:t>
      </w:r>
      <w:r>
        <w:rPr>
          <w:rFonts w:eastAsia="Roboto" w:cs="Arial" w:ascii="Arial" w:hAnsi="Arial"/>
          <w:b/>
          <w:bCs/>
          <w:szCs w:val="22"/>
          <w:lang w:val="en-US"/>
        </w:rPr>
        <w:t xml:space="preserve"> </w:t>
      </w:r>
      <w:r>
        <w:rPr>
          <w:rFonts w:eastAsia="Roboto" w:cs="Arial" w:ascii="Arial" w:hAnsi="Arial"/>
          <w:b/>
          <w:bCs/>
          <w:szCs w:val="22"/>
        </w:rPr>
        <w:t>Poland</w:t>
      </w:r>
      <w:r>
        <w:rPr>
          <w:rFonts w:eastAsia="Roboto" w:cs="Arial" w:ascii="Arial" w:hAnsi="Arial"/>
          <w:szCs w:val="22"/>
        </w:rPr>
        <w:t xml:space="preserve">. Disponível em: </w:t>
      </w:r>
      <w:hyperlink r:id="rId43">
        <w:r>
          <w:rPr>
            <w:rStyle w:val="InternetLink"/>
            <w:rFonts w:eastAsia="Roboto" w:cs="Arial" w:ascii="Arial" w:hAnsi="Arial"/>
            <w:szCs w:val="22"/>
          </w:rPr>
          <w:t>https://www.itf-oecd.org/sites/default/files/poland-road-safety.pdf</w:t>
        </w:r>
      </w:hyperlink>
    </w:p>
    <w:p>
      <w:pPr>
        <w:pStyle w:val="Normal"/>
        <w:spacing w:lineRule="auto" w:line="276"/>
        <w:ind w:left="426" w:hanging="426"/>
        <w:jc w:val="both"/>
        <w:rPr>
          <w:rFonts w:ascii="Arial" w:hAnsi="Arial" w:eastAsia="Roboto" w:cs="Arial"/>
          <w:szCs w:val="22"/>
        </w:rPr>
      </w:pPr>
      <w:r>
        <w:rPr>
          <w:rStyle w:val="Eop"/>
          <w:rFonts w:cs="Arial" w:ascii="Arial" w:hAnsi="Arial"/>
          <w:color w:val="000000"/>
          <w:shd w:fill="FFFFFF" w:val="clear"/>
          <w:lang w:val="en-US"/>
        </w:rPr>
        <w:t xml:space="preserve">INTERNACIONAL TRAFFIC SAFETY DATA AND ANALYSIS GROUP. </w:t>
      </w:r>
      <w:r>
        <w:rPr>
          <w:rStyle w:val="Eop"/>
          <w:rFonts w:cs="Arial" w:ascii="Arial" w:hAnsi="Arial"/>
          <w:b/>
          <w:bCs/>
          <w:color w:val="000000"/>
          <w:shd w:fill="FFFFFF" w:val="clear"/>
        </w:rPr>
        <w:t>Sweden</w:t>
      </w:r>
      <w:r>
        <w:rPr>
          <w:rStyle w:val="Eop"/>
          <w:rFonts w:cs="Arial" w:ascii="Arial" w:hAnsi="Arial"/>
          <w:color w:val="000000"/>
          <w:shd w:fill="FFFFFF" w:val="clear"/>
        </w:rPr>
        <w:t xml:space="preserve">. Disponível em: </w:t>
      </w:r>
      <w:r>
        <w:rPr/>
        <w:t xml:space="preserve"> </w:t>
      </w:r>
      <w:hyperlink r:id="rId44">
        <w:r>
          <w:rPr>
            <w:rStyle w:val="InternetLink"/>
            <w:rFonts w:cs="Arial" w:ascii="Arial" w:hAnsi="Arial"/>
            <w:shd w:fill="FFFFFF" w:val="clear"/>
          </w:rPr>
          <w:t>https://www.itf-oecd.org/sites/default/files/sweden-road-safety.pdf</w:t>
        </w:r>
      </w:hyperlink>
      <w:r>
        <w:rPr>
          <w:rStyle w:val="Eop"/>
          <w:rFonts w:cs="Arial" w:ascii="Arial" w:hAnsi="Arial"/>
          <w:color w:val="000000"/>
          <w:shd w:fill="FFFFFF" w:val="clear"/>
        </w:rPr>
        <w:t xml:space="preserve"> </w:t>
      </w:r>
    </w:p>
    <w:p>
      <w:pPr>
        <w:pStyle w:val="Normal0"/>
        <w:pBdr/>
        <w:spacing w:lineRule="auto" w:line="276" w:before="0" w:after="120"/>
        <w:ind w:left="426" w:hanging="426"/>
        <w:jc w:val="both"/>
        <w:rPr>
          <w:rFonts w:ascii="Arial" w:hAnsi="Arial" w:eastAsia="Roboto" w:cs="Arial"/>
          <w:szCs w:val="22"/>
        </w:rPr>
      </w:pPr>
      <w:r>
        <w:rPr>
          <w:rFonts w:eastAsia="Roboto" w:cs="Arial" w:ascii="Arial" w:hAnsi="Arial"/>
          <w:lang w:val="en-US"/>
        </w:rPr>
        <w:t xml:space="preserve">INTERNATIONAL TRANSPORT FORUM. </w:t>
      </w:r>
      <w:r>
        <w:rPr>
          <w:rFonts w:eastAsia="Roboto" w:cs="Arial" w:ascii="Arial" w:hAnsi="Arial"/>
          <w:b/>
          <w:bCs/>
          <w:szCs w:val="22"/>
          <w:lang w:val="en-US"/>
        </w:rPr>
        <w:t>Road Safety Annual Report</w:t>
      </w:r>
      <w:r>
        <w:rPr>
          <w:rFonts w:eastAsia="Roboto" w:cs="Arial" w:ascii="Arial" w:hAnsi="Arial"/>
          <w:szCs w:val="22"/>
          <w:lang w:val="en-US"/>
        </w:rPr>
        <w:t xml:space="preserve">. </w:t>
      </w:r>
      <w:r>
        <w:rPr>
          <w:rFonts w:eastAsia="Roboto" w:cs="Arial" w:ascii="Arial" w:hAnsi="Arial"/>
          <w:szCs w:val="22"/>
        </w:rPr>
        <w:t xml:space="preserve">Disponível em: </w:t>
      </w:r>
      <w:hyperlink r:id="rId45">
        <w:r>
          <w:rPr>
            <w:rStyle w:val="InternetLink"/>
            <w:rFonts w:eastAsia="Roboto" w:cs="Arial" w:ascii="Arial" w:hAnsi="Arial"/>
            <w:szCs w:val="22"/>
          </w:rPr>
          <w:t>https://www.itf-oecd.org/road-safety-annual-report-2022</w:t>
        </w:r>
      </w:hyperlink>
    </w:p>
    <w:p>
      <w:pPr>
        <w:pStyle w:val="Normal0"/>
        <w:pBdr/>
        <w:spacing w:lineRule="auto" w:line="276" w:before="0" w:after="120"/>
        <w:ind w:left="426" w:hanging="426"/>
        <w:jc w:val="both"/>
        <w:rPr>
          <w:rFonts w:ascii="Arial" w:hAnsi="Arial" w:eastAsia="Roboto" w:cs="Arial"/>
          <w:b/>
          <w:bCs/>
        </w:rPr>
      </w:pPr>
      <w:r>
        <w:rPr>
          <w:rFonts w:eastAsia="Roboto" w:cs="Arial" w:ascii="Arial" w:hAnsi="Arial"/>
          <w:szCs w:val="22"/>
          <w:lang w:val="en-US"/>
        </w:rPr>
        <w:t xml:space="preserve">NOTES FORM POLAND. </w:t>
      </w:r>
      <w:r>
        <w:rPr>
          <w:rFonts w:eastAsia="Roboto" w:cs="Arial" w:ascii="Arial" w:hAnsi="Arial"/>
          <w:b/>
          <w:szCs w:val="22"/>
          <w:lang w:val="en-US"/>
        </w:rPr>
        <w:t xml:space="preserve">Road deaths fell to record low in Poland in 2022 after introduction of tougher speeding fines. </w:t>
      </w:r>
      <w:r>
        <w:rPr>
          <w:rFonts w:eastAsia="Roboto" w:cs="Arial" w:ascii="Arial" w:hAnsi="Arial"/>
          <w:bCs/>
          <w:szCs w:val="22"/>
        </w:rPr>
        <w:t>Disponível em:</w:t>
      </w:r>
      <w:r>
        <w:rPr>
          <w:rFonts w:eastAsia="Roboto" w:cs="Arial" w:ascii="Arial" w:hAnsi="Arial"/>
          <w:b/>
          <w:szCs w:val="22"/>
        </w:rPr>
        <w:t xml:space="preserve"> </w:t>
      </w:r>
      <w:hyperlink r:id="rId46">
        <w:r>
          <w:rPr>
            <w:rStyle w:val="InternetLink"/>
            <w:rFonts w:eastAsia="Roboto" w:cs="Arial" w:ascii="Arial" w:hAnsi="Arial"/>
            <w:bCs/>
          </w:rPr>
          <w:t>https://notesfrompoland.com/2023/01/06/road-deaths-fell-to-record-low-in-poland-in-2022-after-introduction-of-tougher-speeding-fines/</w:t>
        </w:r>
      </w:hyperlink>
    </w:p>
    <w:p>
      <w:pPr>
        <w:pStyle w:val="Normal0"/>
        <w:pBdr/>
        <w:spacing w:lineRule="auto" w:line="276" w:before="0" w:after="120"/>
        <w:ind w:left="426" w:hanging="426"/>
        <w:jc w:val="both"/>
        <w:rPr>
          <w:rFonts w:ascii="Arial" w:hAnsi="Arial" w:eastAsia="Roboto" w:cs="Arial"/>
          <w:szCs w:val="22"/>
        </w:rPr>
      </w:pPr>
      <w:r>
        <w:rPr>
          <w:rFonts w:eastAsia="Roboto" w:cs="Arial" w:ascii="Arial" w:hAnsi="Arial"/>
          <w:szCs w:val="22"/>
          <w:lang w:val="en-US"/>
        </w:rPr>
        <w:t xml:space="preserve">NOTES FROM POLAND. </w:t>
      </w:r>
      <w:r>
        <w:rPr>
          <w:rFonts w:eastAsia="Roboto" w:cs="Arial" w:ascii="Arial" w:hAnsi="Arial"/>
          <w:b/>
          <w:szCs w:val="22"/>
          <w:lang w:val="en-US"/>
        </w:rPr>
        <w:t xml:space="preserve">Poland wins European road safety award after deaths fall by nearly half in decade. </w:t>
      </w:r>
      <w:r>
        <w:rPr>
          <w:rFonts w:eastAsia="Roboto" w:cs="Arial" w:ascii="Arial" w:hAnsi="Arial"/>
          <w:bCs/>
          <w:szCs w:val="22"/>
        </w:rPr>
        <w:t>Disponível em:</w:t>
      </w:r>
      <w:hyperlink r:id="rId47">
        <w:r>
          <w:rPr>
            <w:rStyle w:val="InternetLink"/>
            <w:rFonts w:eastAsia="Roboto" w:cs="Arial" w:ascii="Arial" w:hAnsi="Arial"/>
            <w:szCs w:val="22"/>
          </w:rPr>
          <w:t>https://notesfrompoland.com/2023/06/21/poland-wins-european-road-safety-award-after-deaths-fall-by-nearly-half-in-decade/</w:t>
        </w:r>
      </w:hyperlink>
    </w:p>
    <w:p>
      <w:pPr>
        <w:pStyle w:val="Normal0"/>
        <w:pBdr/>
        <w:spacing w:lineRule="auto" w:line="276" w:before="0" w:after="120"/>
        <w:ind w:left="426" w:hanging="426"/>
        <w:jc w:val="both"/>
        <w:rPr>
          <w:rFonts w:ascii="Arial" w:hAnsi="Arial" w:eastAsia="Roboto" w:cs="Arial"/>
          <w:b/>
          <w:bCs/>
          <w:szCs w:val="22"/>
        </w:rPr>
      </w:pPr>
      <w:r>
        <w:rPr>
          <w:rFonts w:eastAsia="Roboto" w:cs="Arial" w:ascii="Arial" w:hAnsi="Arial"/>
          <w:szCs w:val="22"/>
        </w:rPr>
        <w:t>OBSERVATÓRIO NACIONAL DE SEGURANÇA VIÁRIA</w:t>
      </w:r>
      <w:r>
        <w:rPr>
          <w:rFonts w:eastAsia="Roboto" w:cs="Arial" w:ascii="Arial" w:hAnsi="Arial"/>
          <w:b/>
          <w:bCs/>
          <w:szCs w:val="22"/>
        </w:rPr>
        <w:t xml:space="preserve">. Desempenho Brasileiro da Década de Ação pela Segurança no Trânsito – Análise, Perspectivas e Indicadores 2011 – 2020. </w:t>
      </w:r>
      <w:r>
        <w:rPr>
          <w:rFonts w:eastAsia="Roboto" w:cs="Arial" w:ascii="Arial" w:hAnsi="Arial"/>
          <w:szCs w:val="22"/>
        </w:rPr>
        <w:t>Disponível em:</w:t>
      </w:r>
      <w:r>
        <w:rPr>
          <w:rFonts w:eastAsia="Roboto" w:cs="Arial" w:ascii="Arial" w:hAnsi="Arial"/>
          <w:b/>
          <w:bCs/>
          <w:szCs w:val="22"/>
        </w:rPr>
        <w:t xml:space="preserve"> </w:t>
      </w:r>
      <w:hyperlink r:id="rId48">
        <w:r>
          <w:rPr>
            <w:rStyle w:val="InternetLink"/>
            <w:rFonts w:eastAsia="Roboto" w:cs="Arial" w:ascii="Arial" w:hAnsi="Arial"/>
            <w:bCs/>
            <w:szCs w:val="22"/>
          </w:rPr>
          <w:t>https://www.onsv.org.br/estudos-pesquisas/estudo-desempenho-brasileiro-na-decada-de-acao-pela-seguranca-no-transito?no-cache=1</w:t>
        </w:r>
      </w:hyperlink>
    </w:p>
    <w:p>
      <w:pPr>
        <w:pStyle w:val="Normal0"/>
        <w:pBdr/>
        <w:spacing w:lineRule="auto" w:line="276" w:before="0" w:after="120"/>
        <w:ind w:left="426" w:hanging="426"/>
        <w:jc w:val="both"/>
        <w:rPr>
          <w:rFonts w:ascii="Arial" w:hAnsi="Arial" w:eastAsia="Roboto" w:cs="Arial"/>
          <w:szCs w:val="22"/>
        </w:rPr>
      </w:pPr>
      <w:r>
        <w:rPr>
          <w:rStyle w:val="Eop"/>
          <w:rFonts w:cs="Arial" w:ascii="Arial" w:hAnsi="Arial"/>
          <w:color w:val="000000"/>
          <w:shd w:fill="FFFFFF" w:val="clear"/>
        </w:rPr>
        <w:t xml:space="preserve">ORGANIZAÇÃO DAS NAÇÕES UNIDAS. </w:t>
      </w:r>
      <w:r>
        <w:rPr>
          <w:rStyle w:val="Eop"/>
          <w:rFonts w:cs="Arial" w:ascii="Arial" w:hAnsi="Arial"/>
          <w:b/>
          <w:bCs/>
          <w:color w:val="000000"/>
          <w:shd w:fill="FFFFFF" w:val="clear"/>
        </w:rPr>
        <w:t>Década de Ação pela segurança no trânsito 2011-2020 é lançada oficialmente hoje (11) em todo o mundo</w:t>
      </w:r>
      <w:r>
        <w:rPr>
          <w:rStyle w:val="Eop"/>
          <w:rFonts w:cs="Arial" w:ascii="Arial" w:hAnsi="Arial"/>
          <w:color w:val="000000"/>
          <w:shd w:fill="FFFFFF" w:val="clear"/>
        </w:rPr>
        <w:t>. Disponível em:</w:t>
      </w:r>
      <w:r>
        <w:rPr>
          <w:rStyle w:val="InternetLink"/>
          <w:rFonts w:cs="Arial" w:ascii="Arial" w:hAnsi="Arial"/>
          <w:color w:val="000000"/>
          <w:u w:val="none"/>
          <w:shd w:fill="FFFFFF" w:val="clear"/>
        </w:rPr>
        <w:t xml:space="preserve"> </w:t>
      </w:r>
      <w:r>
        <w:fldChar w:fldCharType="begin"/>
      </w:r>
      <w:r>
        <w:rPr>
          <w:rStyle w:val="InternetLink"/>
          <w:szCs w:val="22"/>
          <w:rFonts w:eastAsia="Roboto" w:cs="Arial" w:ascii="Arial" w:hAnsi="Arial"/>
        </w:rPr>
        <w:instrText xml:space="preserve"> HYPERLINK "https://brasil.un.org/pt-br/56643-década-de-ação-pela-segurança-no-trânsito-2011-2020-é-lançada-oficialmente-hoje-11-em-todo-o" \l ":~:text=Foi lançada nesta quarta-feira,mortes em todo o mundo"</w:instrText>
      </w:r>
      <w:r>
        <w:rPr>
          <w:rStyle w:val="InternetLink"/>
          <w:szCs w:val="22"/>
          <w:rFonts w:eastAsia="Roboto" w:cs="Arial" w:ascii="Arial" w:hAnsi="Arial"/>
        </w:rPr>
        <w:fldChar w:fldCharType="separate"/>
      </w:r>
      <w:r>
        <w:rPr>
          <w:rStyle w:val="InternetLink"/>
          <w:rFonts w:eastAsia="Roboto" w:cs="Arial" w:ascii="Arial" w:hAnsi="Arial"/>
          <w:szCs w:val="22"/>
        </w:rPr>
        <w:t>https://brasil.un.org/pt-br/56643-d%C3%A9cada-de-a%C3%A7%C3%A3o-pela-seguran%C3%A7a-no-tr%C3%A2nsito-2011-2020-%C3%A9-lan%C3%A7ada-oficialmente-hoje-11-em-todo-o#:~:text=Foi%20lan%C3%A7ada%20nesta%20quarta%2Dfeira,mortes%20em%20todo%20o%20mundo</w:t>
      </w:r>
      <w:r>
        <w:rPr>
          <w:rStyle w:val="InternetLink"/>
          <w:szCs w:val="22"/>
          <w:rFonts w:eastAsia="Roboto" w:cs="Arial" w:ascii="Arial" w:hAnsi="Arial"/>
        </w:rPr>
        <w:fldChar w:fldCharType="end"/>
      </w:r>
      <w:r>
        <w:rPr>
          <w:rFonts w:eastAsia="Roboto" w:cs="Arial" w:ascii="Arial" w:hAnsi="Arial"/>
          <w:szCs w:val="22"/>
        </w:rPr>
        <w:t>.</w:t>
      </w:r>
    </w:p>
    <w:p>
      <w:pPr>
        <w:pStyle w:val="Normal0"/>
        <w:pBdr/>
        <w:spacing w:lineRule="auto" w:line="276" w:before="0" w:after="120"/>
        <w:ind w:left="426" w:hanging="426"/>
        <w:jc w:val="both"/>
        <w:rPr>
          <w:rFonts w:ascii="Arial" w:hAnsi="Arial" w:eastAsia="Roboto" w:cs="Arial"/>
          <w:szCs w:val="22"/>
        </w:rPr>
      </w:pPr>
      <w:r>
        <w:rPr>
          <w:rFonts w:eastAsia="Roboto" w:cs="Arial" w:ascii="Arial" w:hAnsi="Arial"/>
          <w:szCs w:val="22"/>
          <w:lang w:val="en-US"/>
        </w:rPr>
        <w:t xml:space="preserve">UNITED NATIONS. </w:t>
      </w:r>
      <w:r>
        <w:rPr>
          <w:rFonts w:eastAsia="Roboto" w:cs="Arial" w:ascii="Arial" w:hAnsi="Arial"/>
          <w:b/>
          <w:bCs/>
          <w:szCs w:val="22"/>
          <w:lang w:val="en-US"/>
        </w:rPr>
        <w:t xml:space="preserve">Global Plan for the Decade of Action for Road Safety 2011 -2020. </w:t>
      </w:r>
      <w:r>
        <w:rPr>
          <w:rFonts w:eastAsia="Roboto" w:cs="Arial" w:ascii="Arial" w:hAnsi="Arial"/>
          <w:szCs w:val="22"/>
        </w:rPr>
        <w:t xml:space="preserve">Disponível em: </w:t>
      </w:r>
      <w:hyperlink r:id="rId49">
        <w:r>
          <w:rPr>
            <w:rStyle w:val="InternetLink"/>
            <w:rFonts w:eastAsia="Roboto" w:cs="Arial" w:ascii="Arial" w:hAnsi="Arial"/>
            <w:szCs w:val="22"/>
          </w:rPr>
          <w:t>https://cdn.who.int/media/docs/default-source/documents/un-road-safety-collaboration/global_plan_doa_2011-2020.pdf?sfvrsn=a34009ff_3&amp;download=true</w:t>
        </w:r>
      </w:hyperlink>
      <w:r>
        <w:rPr>
          <w:rFonts w:eastAsia="Roboto" w:cs="Arial" w:ascii="Arial" w:hAnsi="Arial"/>
          <w:szCs w:val="22"/>
        </w:rPr>
        <w:t xml:space="preserve"> </w:t>
      </w:r>
    </w:p>
    <w:sectPr>
      <w:headerReference w:type="default" r:id="rId50"/>
      <w:headerReference w:type="first" r:id="rId51"/>
      <w:footerReference w:type="default" r:id="rId52"/>
      <w:footerReference w:type="first" r:id="rId53"/>
      <w:footnotePr>
        <w:numFmt w:val="decimal"/>
      </w:footnotePr>
      <w:type w:val="nextPage"/>
      <w:pgSz w:w="11906" w:h="16838"/>
      <w:pgMar w:left="1134" w:right="1134" w:gutter="0" w:header="431" w:top="1701" w:footer="0"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2280876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Normal0"/>
      <w:pBdr/>
      <w:tabs>
        <w:tab w:val="clear" w:pos="720"/>
        <w:tab w:val="center" w:pos="4252" w:leader="none"/>
        <w:tab w:val="right" w:pos="8504"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5704402"/>
    </w:sdtPr>
    <w:sdtContent>
      <w:p>
        <w:pPr>
          <w:pStyle w:val="Footer"/>
          <w:jc w:val="center"/>
          <w:rPr/>
        </w:pPr>
        <w:r>
          <w:rPr/>
          <w:fldChar w:fldCharType="begin"/>
        </w:r>
        <w:r>
          <w:rPr/>
          <w:instrText xml:space="preserve"> PAGE </w:instrText>
        </w:r>
        <w:r>
          <w:rPr/>
          <w:fldChar w:fldCharType="separate"/>
        </w:r>
        <w:r>
          <w:rPr/>
          <w:t>17</w:t>
        </w:r>
        <w:r>
          <w:rPr/>
          <w:fldChar w:fldCharType="end"/>
        </w:r>
      </w:p>
    </w:sdtContent>
  </w:sdt>
  <w:p>
    <w:pPr>
      <w:pStyle w:val="Normal0"/>
      <w:pBdr/>
      <w:tabs>
        <w:tab w:val="clear" w:pos="720"/>
        <w:tab w:val="center" w:pos="4252" w:leader="none"/>
        <w:tab w:val="right" w:pos="8504"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61794458"/>
    </w:sdtPr>
    <w:sdtContent>
      <w:p>
        <w:pPr>
          <w:pStyle w:val="Footer"/>
          <w:jc w:val="center"/>
          <w:rPr/>
        </w:pPr>
        <w:r>
          <w:rPr/>
          <w:fldChar w:fldCharType="begin"/>
        </w:r>
        <w:r>
          <w:rPr/>
          <w:instrText xml:space="preserve"> PAGE </w:instrText>
        </w:r>
        <w:r>
          <w:rPr/>
          <w:fldChar w:fldCharType="separate"/>
        </w:r>
        <w:r>
          <w:rPr/>
          <w:t>25</w:t>
        </w:r>
        <w:r>
          <w:rPr/>
          <w:fldChar w:fldCharType="end"/>
        </w:r>
      </w:p>
    </w:sdtContent>
  </w:sdt>
  <w:p>
    <w:pPr>
      <w:pStyle w:val="Normal0"/>
      <w:pBdr/>
      <w:tabs>
        <w:tab w:val="clear" w:pos="720"/>
        <w:tab w:val="center" w:pos="4252" w:leader="none"/>
        <w:tab w:val="right" w:pos="8504" w:leader="none"/>
      </w:tabs>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Arial" w:hAnsi="Arial" w:cs="Arial"/>
        </w:rPr>
      </w:pPr>
      <w:r>
        <w:rPr>
          <w:rStyle w:val="FootnoteCharacters"/>
        </w:rPr>
        <w:footnoteRef/>
      </w:r>
      <w:r>
        <w:rPr>
          <w:rFonts w:cs="Arial" w:ascii="Arial" w:hAnsi="Arial"/>
        </w:rPr>
        <w:t xml:space="preserve"> </w:t>
      </w:r>
      <w:r>
        <w:rPr>
          <w:rFonts w:cs="Arial" w:ascii="Arial" w:hAnsi="Arial"/>
        </w:rPr>
        <w:t>Neste estudo são apenas consideradas as mortes no trânsito ocorridas em sinistros com a participação de veículos motorizados.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33">
          <wp:simplePos x="0" y="0"/>
          <wp:positionH relativeFrom="margin">
            <wp:align>center</wp:align>
          </wp:positionH>
          <wp:positionV relativeFrom="paragraph">
            <wp:posOffset>-345440</wp:posOffset>
          </wp:positionV>
          <wp:extent cx="7574915" cy="787400"/>
          <wp:effectExtent l="0" t="0" r="0" b="0"/>
          <wp:wrapSquare wrapText="bothSides"/>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
                  <a:stretch>
                    <a:fillRect/>
                  </a:stretch>
                </pic:blipFill>
                <pic:spPr bwMode="auto">
                  <a:xfrm>
                    <a:off x="0" y="0"/>
                    <a:ext cx="7574915" cy="7874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27">
          <wp:simplePos x="0" y="0"/>
          <wp:positionH relativeFrom="margin">
            <wp:align>center</wp:align>
          </wp:positionH>
          <wp:positionV relativeFrom="paragraph">
            <wp:posOffset>-345440</wp:posOffset>
          </wp:positionV>
          <wp:extent cx="7574915" cy="787400"/>
          <wp:effectExtent l="0" t="0" r="0" b="0"/>
          <wp:wrapSquare wrapText="bothSides"/>
          <wp:docPr id="8" name="image3.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Copy 1" descr=""/>
                  <pic:cNvPicPr>
                    <a:picLocks noChangeAspect="1" noChangeArrowheads="1"/>
                  </pic:cNvPicPr>
                </pic:nvPicPr>
                <pic:blipFill>
                  <a:blip r:embed="rId1"/>
                  <a:stretch>
                    <a:fillRect/>
                  </a:stretch>
                </pic:blipFill>
                <pic:spPr bwMode="auto">
                  <a:xfrm>
                    <a:off x="0" y="0"/>
                    <a:ext cx="7574915" cy="7874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pBdr/>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16">
          <wp:simplePos x="0" y="0"/>
          <wp:positionH relativeFrom="margin">
            <wp:align>center</wp:align>
          </wp:positionH>
          <wp:positionV relativeFrom="paragraph">
            <wp:posOffset>-345440</wp:posOffset>
          </wp:positionV>
          <wp:extent cx="7574915" cy="787400"/>
          <wp:effectExtent l="0" t="0" r="0" b="0"/>
          <wp:wrapSquare wrapText="bothSides"/>
          <wp:docPr id="10" name="image3.png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Copy 1 Copy 1" descr=""/>
                  <pic:cNvPicPr>
                    <a:picLocks noChangeAspect="1" noChangeArrowheads="1"/>
                  </pic:cNvPicPr>
                </pic:nvPicPr>
                <pic:blipFill>
                  <a:blip r:embed="rId1"/>
                  <a:stretch>
                    <a:fillRect/>
                  </a:stretch>
                </pic:blipFill>
                <pic:spPr bwMode="auto">
                  <a:xfrm>
                    <a:off x="0" y="0"/>
                    <a:ext cx="7574915" cy="78740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sz w:val="28"/>
      </w:rPr>
    </w:lvl>
    <w:lvl w:ilvl="1">
      <w:start w:val="1"/>
      <w:numFmt w:val="decimal"/>
      <w:lvlText w:val="%1.%2."/>
      <w:lvlJc w:val="left"/>
      <w:pPr>
        <w:tabs>
          <w:tab w:val="num" w:pos="0"/>
        </w:tabs>
        <w:ind w:left="1070" w:hanging="360"/>
      </w:pPr>
      <w:rPr>
        <w:sz w:val="28"/>
        <w:b/>
        <w:rFonts w:ascii="Arial" w:hAnsi="Arial" w:cs="Arial"/>
      </w:rPr>
    </w:lvl>
    <w:lvl w:ilvl="2">
      <w:start w:val="1"/>
      <w:numFmt w:val="decimal"/>
      <w:lvlText w:val="%1.%2.%3."/>
      <w:lvlJc w:val="left"/>
      <w:pPr>
        <w:tabs>
          <w:tab w:val="num" w:pos="0"/>
        </w:tabs>
        <w:ind w:left="1031" w:hanging="180"/>
      </w:pPr>
      <w:rPr>
        <w:sz w:val="28"/>
        <w:b/>
        <w:rFonts w:ascii="Arial" w:hAnsi="Arial" w:cs="Arial"/>
      </w:rPr>
    </w:lvl>
    <w:lvl w:ilvl="3">
      <w:start w:val="1"/>
      <w:numFmt w:val="decimal"/>
      <w:lvlText w:val="%1.%2.%3.%4."/>
      <w:lvlJc w:val="left"/>
      <w:pPr>
        <w:tabs>
          <w:tab w:val="num" w:pos="0"/>
        </w:tabs>
        <w:ind w:left="2880" w:hanging="360"/>
      </w:pPr>
      <w:rPr>
        <w:sz w:val="28"/>
        <w:b/>
        <w:rFonts w:ascii="Arial" w:hAnsi="Arial" w:cs="Arial"/>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o"/>
      <w:lvlJc w:val="left"/>
      <w:pPr>
        <w:tabs>
          <w:tab w:val="num" w:pos="0"/>
        </w:tabs>
        <w:ind w:left="2944" w:hanging="360"/>
      </w:pPr>
      <w:rPr>
        <w:rFonts w:ascii="Courier New" w:hAnsi="Courier New" w:cs="Courier New" w:hint="default"/>
      </w:rPr>
    </w:lvl>
    <w:lvl w:ilvl="1">
      <w:start w:val="1"/>
      <w:numFmt w:val="bullet"/>
      <w:lvlText w:val="o"/>
      <w:lvlJc w:val="left"/>
      <w:pPr>
        <w:tabs>
          <w:tab w:val="num" w:pos="0"/>
        </w:tabs>
        <w:ind w:left="3664" w:hanging="360"/>
      </w:pPr>
      <w:rPr>
        <w:rFonts w:ascii="Courier New" w:hAnsi="Courier New" w:cs="Courier New" w:hint="default"/>
      </w:rPr>
    </w:lvl>
    <w:lvl w:ilvl="2">
      <w:start w:val="1"/>
      <w:numFmt w:val="bullet"/>
      <w:lvlText w:val=""/>
      <w:lvlJc w:val="left"/>
      <w:pPr>
        <w:tabs>
          <w:tab w:val="num" w:pos="0"/>
        </w:tabs>
        <w:ind w:left="4384" w:hanging="360"/>
      </w:pPr>
      <w:rPr>
        <w:rFonts w:ascii="Wingdings" w:hAnsi="Wingdings" w:cs="Wingdings" w:hint="default"/>
      </w:rPr>
    </w:lvl>
    <w:lvl w:ilvl="3">
      <w:start w:val="1"/>
      <w:numFmt w:val="bullet"/>
      <w:lvlText w:val=""/>
      <w:lvlJc w:val="left"/>
      <w:pPr>
        <w:tabs>
          <w:tab w:val="num" w:pos="0"/>
        </w:tabs>
        <w:ind w:left="5104" w:hanging="360"/>
      </w:pPr>
      <w:rPr>
        <w:rFonts w:ascii="Symbol" w:hAnsi="Symbol" w:cs="Symbol" w:hint="default"/>
      </w:rPr>
    </w:lvl>
    <w:lvl w:ilvl="4">
      <w:start w:val="1"/>
      <w:numFmt w:val="bullet"/>
      <w:lvlText w:val="o"/>
      <w:lvlJc w:val="left"/>
      <w:pPr>
        <w:tabs>
          <w:tab w:val="num" w:pos="0"/>
        </w:tabs>
        <w:ind w:left="5824" w:hanging="360"/>
      </w:pPr>
      <w:rPr>
        <w:rFonts w:ascii="Courier New" w:hAnsi="Courier New" w:cs="Courier New" w:hint="default"/>
      </w:rPr>
    </w:lvl>
    <w:lvl w:ilvl="5">
      <w:start w:val="1"/>
      <w:numFmt w:val="bullet"/>
      <w:lvlText w:val=""/>
      <w:lvlJc w:val="left"/>
      <w:pPr>
        <w:tabs>
          <w:tab w:val="num" w:pos="0"/>
        </w:tabs>
        <w:ind w:left="6544" w:hanging="360"/>
      </w:pPr>
      <w:rPr>
        <w:rFonts w:ascii="Wingdings" w:hAnsi="Wingdings" w:cs="Wingdings" w:hint="default"/>
      </w:rPr>
    </w:lvl>
    <w:lvl w:ilvl="6">
      <w:start w:val="1"/>
      <w:numFmt w:val="bullet"/>
      <w:lvlText w:val=""/>
      <w:lvlJc w:val="left"/>
      <w:pPr>
        <w:tabs>
          <w:tab w:val="num" w:pos="0"/>
        </w:tabs>
        <w:ind w:left="7264" w:hanging="360"/>
      </w:pPr>
      <w:rPr>
        <w:rFonts w:ascii="Symbol" w:hAnsi="Symbol" w:cs="Symbol" w:hint="default"/>
      </w:rPr>
    </w:lvl>
    <w:lvl w:ilvl="7">
      <w:start w:val="1"/>
      <w:numFmt w:val="bullet"/>
      <w:lvlText w:val="o"/>
      <w:lvlJc w:val="left"/>
      <w:pPr>
        <w:tabs>
          <w:tab w:val="num" w:pos="0"/>
        </w:tabs>
        <w:ind w:left="7984" w:hanging="360"/>
      </w:pPr>
      <w:rPr>
        <w:rFonts w:ascii="Courier New" w:hAnsi="Courier New" w:cs="Courier New" w:hint="default"/>
      </w:rPr>
    </w:lvl>
    <w:lvl w:ilvl="8">
      <w:start w:val="1"/>
      <w:numFmt w:val="bullet"/>
      <w:lvlText w:val=""/>
      <w:lvlJc w:val="left"/>
      <w:pPr>
        <w:tabs>
          <w:tab w:val="num" w:pos="0"/>
        </w:tabs>
        <w:ind w:left="8704"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7227"/>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
    <w:name w:val="Heading 1"/>
    <w:basedOn w:val="Normal"/>
    <w:next w:val="Normal"/>
    <w:link w:val="Cabealho1Carter"/>
    <w:uiPriority w:val="9"/>
    <w:qFormat/>
    <w:pPr>
      <w:keepNext w:val="true"/>
      <w:keepLines/>
      <w:pBdr/>
      <w:spacing w:before="480" w:after="120"/>
      <w:outlineLvl w:val="0"/>
    </w:pPr>
    <w:rPr>
      <w:b/>
      <w:color w:val="000000"/>
      <w:sz w:val="48"/>
      <w:szCs w:val="48"/>
    </w:rPr>
  </w:style>
  <w:style w:type="paragraph" w:styleId="Heading2">
    <w:name w:val="Heading 2"/>
    <w:basedOn w:val="Normal"/>
    <w:next w:val="Normal"/>
    <w:qFormat/>
    <w:pPr>
      <w:keepNext w:val="true"/>
      <w:keepLines/>
      <w:pBdr/>
      <w:spacing w:before="360" w:after="80"/>
      <w:outlineLvl w:val="1"/>
    </w:pPr>
    <w:rPr>
      <w:b/>
      <w:color w:val="000000"/>
      <w:sz w:val="36"/>
      <w:szCs w:val="36"/>
    </w:rPr>
  </w:style>
  <w:style w:type="paragraph" w:styleId="Heading3">
    <w:name w:val="Heading 3"/>
    <w:basedOn w:val="Normal"/>
    <w:next w:val="Normal"/>
    <w:qFormat/>
    <w:pPr>
      <w:keepNext w:val="true"/>
      <w:keepLines/>
      <w:pBdr/>
      <w:spacing w:before="280" w:after="80"/>
      <w:outlineLvl w:val="2"/>
    </w:pPr>
    <w:rPr>
      <w:b/>
      <w:color w:val="000000"/>
      <w:sz w:val="28"/>
      <w:szCs w:val="28"/>
    </w:rPr>
  </w:style>
  <w:style w:type="paragraph" w:styleId="Heading4">
    <w:name w:val="Heading 4"/>
    <w:basedOn w:val="Normal"/>
    <w:next w:val="Normal"/>
    <w:qFormat/>
    <w:pPr>
      <w:keepNext w:val="true"/>
      <w:keepLines/>
      <w:pBdr/>
      <w:spacing w:before="240" w:after="40"/>
      <w:outlineLvl w:val="3"/>
    </w:pPr>
    <w:rPr>
      <w:b/>
      <w:color w:val="000000"/>
    </w:rPr>
  </w:style>
  <w:style w:type="paragraph" w:styleId="Heading5">
    <w:name w:val="Heading 5"/>
    <w:basedOn w:val="Normal"/>
    <w:next w:val="Normal"/>
    <w:qFormat/>
    <w:pPr>
      <w:keepNext w:val="true"/>
      <w:keepLines/>
      <w:pBdr/>
      <w:spacing w:before="220" w:after="40"/>
      <w:outlineLvl w:val="4"/>
    </w:pPr>
    <w:rPr>
      <w:b/>
      <w:color w:val="000000"/>
      <w:sz w:val="22"/>
      <w:szCs w:val="22"/>
    </w:rPr>
  </w:style>
  <w:style w:type="paragraph" w:styleId="Heading6">
    <w:name w:val="Heading 6"/>
    <w:basedOn w:val="Normal"/>
    <w:next w:val="Normal"/>
    <w:qFormat/>
    <w:pPr>
      <w:keepNext w:val="true"/>
      <w:keepLines/>
      <w:pBdr/>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TextodebaloCarter" w:customStyle="1">
    <w:name w:val="Texto de balão Caráter"/>
    <w:link w:val="BalloonText"/>
    <w:uiPriority w:val="99"/>
    <w:semiHidden/>
    <w:qFormat/>
    <w:rsid w:val="00263f65"/>
    <w:rPr>
      <w:rFonts w:ascii="Lucida Grande" w:hAnsi="Lucida Grande" w:cs="Lucida Grande"/>
      <w:sz w:val="18"/>
      <w:szCs w:val="18"/>
    </w:rPr>
  </w:style>
  <w:style w:type="character" w:styleId="CabealhoCarter" w:customStyle="1">
    <w:name w:val="Cabeçalho Caráter"/>
    <w:basedOn w:val="DefaultParagraphFont"/>
    <w:link w:val="Header"/>
    <w:uiPriority w:val="99"/>
    <w:qFormat/>
    <w:rsid w:val="003a254a"/>
    <w:rPr/>
  </w:style>
  <w:style w:type="character" w:styleId="RodapCarter" w:customStyle="1">
    <w:name w:val="Rodapé Caráter"/>
    <w:basedOn w:val="DefaultParagraphFont"/>
    <w:link w:val="Footer"/>
    <w:uiPriority w:val="99"/>
    <w:qFormat/>
    <w:rsid w:val="003a254a"/>
    <w:rPr/>
  </w:style>
  <w:style w:type="character" w:styleId="Heading1Char" w:customStyle="1">
    <w:name w:val="Heading 1 Char"/>
    <w:basedOn w:val="DefaultParagraphFont"/>
    <w:link w:val="Heading12"/>
    <w:uiPriority w:val="9"/>
    <w:qFormat/>
    <w:rsid w:val="00aa016a"/>
    <w:rPr>
      <w:b/>
      <w:sz w:val="48"/>
      <w:szCs w:val="48"/>
      <w:lang w:val="pt-BR"/>
    </w:rPr>
  </w:style>
  <w:style w:type="character" w:styleId="InternetLink">
    <w:name w:val="Hyperlink"/>
    <w:basedOn w:val="DefaultParagraphFont"/>
    <w:uiPriority w:val="99"/>
    <w:unhideWhenUsed/>
    <w:rPr>
      <w:color w:val="0000FF" w:themeColor="hyperlink"/>
      <w:u w:val="single"/>
    </w:rPr>
  </w:style>
  <w:style w:type="character" w:styleId="TextodecomentrioCarter" w:customStyle="1">
    <w:name w:val="Texto de comentário Caráter"/>
    <w:basedOn w:val="DefaultParagraphFont"/>
    <w:link w:val="Annotation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AssuntodecomentrioCarter" w:customStyle="1">
    <w:name w:val="Assunto de comentário Caráter"/>
    <w:basedOn w:val="TextodecomentrioCarter"/>
    <w:link w:val="Annotationsubject"/>
    <w:uiPriority w:val="99"/>
    <w:semiHidden/>
    <w:qFormat/>
    <w:rsid w:val="00bd0160"/>
    <w:rPr>
      <w:b/>
      <w:bCs/>
      <w:sz w:val="20"/>
      <w:szCs w:val="20"/>
    </w:rPr>
  </w:style>
  <w:style w:type="character" w:styleId="Cabealho1Carter" w:customStyle="1">
    <w:name w:val="Cabeçalho 1 Caráter"/>
    <w:basedOn w:val="DefaultParagraphFont"/>
    <w:link w:val="Heading1"/>
    <w:uiPriority w:val="9"/>
    <w:qFormat/>
    <w:rsid w:val="00520869"/>
    <w:rPr>
      <w:b/>
      <w:color w:val="000000"/>
      <w:sz w:val="48"/>
      <w:szCs w:val="48"/>
    </w:rPr>
  </w:style>
  <w:style w:type="character" w:styleId="PlaceholderText">
    <w:name w:val="Placeholder Text"/>
    <w:basedOn w:val="DefaultParagraphFont"/>
    <w:uiPriority w:val="99"/>
    <w:semiHidden/>
    <w:qFormat/>
    <w:rsid w:val="004f4b8b"/>
    <w:rPr>
      <w:color w:val="808080"/>
    </w:rPr>
  </w:style>
  <w:style w:type="character" w:styleId="MenoPendente1" w:customStyle="1">
    <w:name w:val="Menção Pendente1"/>
    <w:basedOn w:val="DefaultParagraphFont"/>
    <w:uiPriority w:val="99"/>
    <w:semiHidden/>
    <w:unhideWhenUsed/>
    <w:qFormat/>
    <w:rsid w:val="00bc5be9"/>
    <w:rPr>
      <w:color w:val="605E5C"/>
      <w:shd w:fill="E1DFDD" w:val="clear"/>
    </w:rPr>
  </w:style>
  <w:style w:type="character" w:styleId="Epname" w:customStyle="1">
    <w:name w:val="ep_name"/>
    <w:basedOn w:val="DefaultParagraphFont"/>
    <w:qFormat/>
    <w:rsid w:val="00747852"/>
    <w:rPr/>
  </w:style>
  <w:style w:type="character" w:styleId="TextodenotaderodapCarter" w:customStyle="1">
    <w:name w:val="Texto de nota de rodapé Caráter"/>
    <w:basedOn w:val="DefaultParagraphFont"/>
    <w:link w:val="Footnote"/>
    <w:uiPriority w:val="99"/>
    <w:semiHidden/>
    <w:qFormat/>
    <w:rsid w:val="00b14b0a"/>
    <w:rPr>
      <w:sz w:val="20"/>
      <w:szCs w:val="20"/>
    </w:rPr>
  </w:style>
  <w:style w:type="character" w:styleId="FootnoteCharacters">
    <w:name w:val="Footnote Characters"/>
    <w:basedOn w:val="DefaultParagraphFont"/>
    <w:uiPriority w:val="99"/>
    <w:semiHidden/>
    <w:unhideWhenUsed/>
    <w:qFormat/>
    <w:rsid w:val="00b14b0a"/>
    <w:rPr>
      <w:vertAlign w:val="superscript"/>
    </w:rPr>
  </w:style>
  <w:style w:type="character" w:styleId="FootnoteAnchor">
    <w:name w:val="Footnote Reference"/>
    <w:rPr>
      <w:vertAlign w:val="superscript"/>
    </w:rPr>
  </w:style>
  <w:style w:type="character" w:styleId="HTMLpr-formatadoCarter" w:customStyle="1">
    <w:name w:val="HTML pré-formatado Caráter"/>
    <w:basedOn w:val="DefaultParagraphFont"/>
    <w:link w:val="HTMLPreformatted"/>
    <w:uiPriority w:val="99"/>
    <w:semiHidden/>
    <w:qFormat/>
    <w:rsid w:val="0048001e"/>
    <w:rPr>
      <w:rFonts w:ascii="Courier New" w:hAnsi="Courier New" w:eastAsia="Times New Roman" w:cs="Courier New"/>
      <w:sz w:val="20"/>
      <w:szCs w:val="20"/>
    </w:rPr>
  </w:style>
  <w:style w:type="character" w:styleId="Y2iqfc" w:customStyle="1">
    <w:name w:val="y2iqfc"/>
    <w:basedOn w:val="DefaultParagraphFont"/>
    <w:qFormat/>
    <w:rsid w:val="0048001e"/>
    <w:rPr/>
  </w:style>
  <w:style w:type="character" w:styleId="Strong">
    <w:name w:val="Strong"/>
    <w:basedOn w:val="DefaultParagraphFont"/>
    <w:uiPriority w:val="22"/>
    <w:qFormat/>
    <w:rsid w:val="00cf37c2"/>
    <w:rPr>
      <w:b/>
      <w:bCs/>
    </w:rPr>
  </w:style>
  <w:style w:type="character" w:styleId="Normaltextrun" w:customStyle="1">
    <w:name w:val="normaltextrun"/>
    <w:basedOn w:val="DefaultParagraphFont"/>
    <w:qFormat/>
    <w:rsid w:val="00775ccd"/>
    <w:rPr/>
  </w:style>
  <w:style w:type="character" w:styleId="Eop" w:customStyle="1">
    <w:name w:val="eop"/>
    <w:basedOn w:val="DefaultParagraphFont"/>
    <w:qFormat/>
    <w:rsid w:val="00775ccd"/>
    <w:rPr/>
  </w:style>
  <w:style w:type="character" w:styleId="MenoPendente2" w:customStyle="1">
    <w:name w:val="Menção Pendente2"/>
    <w:basedOn w:val="DefaultParagraphFont"/>
    <w:uiPriority w:val="99"/>
    <w:semiHidden/>
    <w:unhideWhenUsed/>
    <w:qFormat/>
    <w:rsid w:val="0074796c"/>
    <w:rPr>
      <w:color w:val="605E5C"/>
      <w:shd w:fill="E1DFDD" w:val="clear"/>
    </w:rPr>
  </w:style>
  <w:style w:type="character" w:styleId="TextodenotadefimCarter" w:customStyle="1">
    <w:name w:val="Texto de nota de fim Caráter"/>
    <w:basedOn w:val="DefaultParagraphFont"/>
    <w:link w:val="Endnote"/>
    <w:uiPriority w:val="99"/>
    <w:semiHidden/>
    <w:qFormat/>
    <w:rsid w:val="00ad1b32"/>
    <w:rPr>
      <w:sz w:val="20"/>
      <w:szCs w:val="20"/>
    </w:rPr>
  </w:style>
  <w:style w:type="character" w:styleId="EndnoteCharacters">
    <w:name w:val="Endnote Characters"/>
    <w:basedOn w:val="DefaultParagraphFont"/>
    <w:uiPriority w:val="99"/>
    <w:semiHidden/>
    <w:unhideWhenUsed/>
    <w:qFormat/>
    <w:rsid w:val="00ad1b32"/>
    <w:rPr>
      <w:vertAlign w:val="superscript"/>
    </w:rPr>
  </w:style>
  <w:style w:type="character" w:styleId="EndnoteAnchor">
    <w:name w:val="Endnote Reference"/>
    <w:rPr>
      <w:vertAlign w:val="superscript"/>
    </w:rPr>
  </w:style>
  <w:style w:type="character" w:styleId="MenoPendente3" w:customStyle="1">
    <w:name w:val="Menção Pendente3"/>
    <w:basedOn w:val="DefaultParagraphFont"/>
    <w:uiPriority w:val="99"/>
    <w:semiHidden/>
    <w:unhideWhenUsed/>
    <w:qFormat/>
    <w:rsid w:val="006f3fe1"/>
    <w:rPr>
      <w:color w:val="605E5C"/>
      <w:shd w:fill="E1DFDD" w:val="clear"/>
    </w:rPr>
  </w:style>
  <w:style w:type="character" w:styleId="VisitedInternetLink">
    <w:name w:val="FollowedHyperlink"/>
    <w:basedOn w:val="DefaultParagraphFont"/>
    <w:uiPriority w:val="99"/>
    <w:semiHidden/>
    <w:unhideWhenUsed/>
    <w:rsid w:val="0025553a"/>
    <w:rPr>
      <w:color w:val="800080" w:themeColor="followedHyperlink"/>
      <w:u w:val="single"/>
    </w:rPr>
  </w:style>
  <w:style w:type="character" w:styleId="MenoPendente4" w:customStyle="1">
    <w:name w:val="Menção Pendente4"/>
    <w:basedOn w:val="DefaultParagraphFont"/>
    <w:uiPriority w:val="99"/>
    <w:semiHidden/>
    <w:unhideWhenUsed/>
    <w:qFormat/>
    <w:rsid w:val="00564ce2"/>
    <w:rPr>
      <w:color w:val="605E5C"/>
      <w:shd w:fill="E1DFDD" w:val="clear"/>
    </w:rPr>
  </w:style>
  <w:style w:type="character" w:styleId="UnresolvedMention" w:customStyle="1">
    <w:name w:val="Unresolved Mention"/>
    <w:basedOn w:val="DefaultParagraphFont"/>
    <w:uiPriority w:val="99"/>
    <w:semiHidden/>
    <w:unhideWhenUsed/>
    <w:qFormat/>
    <w:rsid w:val="00180001"/>
    <w:rPr>
      <w:color w:val="605E5C"/>
      <w:shd w:fill="E1DFDD" w:val="clear"/>
    </w:rPr>
  </w:style>
  <w:style w:type="character" w:styleId="IndexLink">
    <w:name w:val="Index Link"/>
    <w:qFormat/>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pBdr/>
      <w:spacing w:before="480" w:after="120"/>
    </w:pPr>
    <w:rPr>
      <w:b/>
      <w:color w:val="000000"/>
      <w:sz w:val="72"/>
      <w:szCs w:val="72"/>
    </w:rPr>
  </w:style>
  <w:style w:type="paragraph" w:styleId="Normal0" w:customStyle="1">
    <w:name w:val="Normal0"/>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0" w:customStyle="1">
    <w:name w:val="heading 10"/>
    <w:basedOn w:val="Normal0"/>
    <w:next w:val="Normal0"/>
    <w:uiPriority w:val="9"/>
    <w:qFormat/>
    <w:pPr>
      <w:keepNext w:val="true"/>
      <w:keepLines/>
      <w:pBdr/>
      <w:spacing w:before="480" w:after="120"/>
      <w:outlineLvl w:val="0"/>
    </w:pPr>
    <w:rPr>
      <w:b/>
      <w:color w:val="000000"/>
      <w:sz w:val="48"/>
      <w:szCs w:val="48"/>
    </w:rPr>
  </w:style>
  <w:style w:type="paragraph" w:styleId="Heading20" w:customStyle="1">
    <w:name w:val="heading 20"/>
    <w:basedOn w:val="Normal0"/>
    <w:next w:val="Normal0"/>
    <w:uiPriority w:val="9"/>
    <w:semiHidden/>
    <w:unhideWhenUsed/>
    <w:qFormat/>
    <w:pPr>
      <w:keepNext w:val="true"/>
      <w:keepLines/>
      <w:pBdr/>
      <w:spacing w:before="360" w:after="80"/>
      <w:outlineLvl w:val="1"/>
    </w:pPr>
    <w:rPr>
      <w:b/>
      <w:color w:val="000000"/>
      <w:sz w:val="36"/>
      <w:szCs w:val="36"/>
    </w:rPr>
  </w:style>
  <w:style w:type="paragraph" w:styleId="Heading30" w:customStyle="1">
    <w:name w:val="heading 30"/>
    <w:basedOn w:val="Normal0"/>
    <w:next w:val="Normal0"/>
    <w:uiPriority w:val="9"/>
    <w:semiHidden/>
    <w:unhideWhenUsed/>
    <w:qFormat/>
    <w:pPr>
      <w:keepNext w:val="true"/>
      <w:keepLines/>
      <w:pBdr/>
      <w:spacing w:before="280" w:after="80"/>
      <w:outlineLvl w:val="2"/>
    </w:pPr>
    <w:rPr>
      <w:b/>
      <w:color w:val="000000"/>
      <w:sz w:val="28"/>
      <w:szCs w:val="28"/>
    </w:rPr>
  </w:style>
  <w:style w:type="paragraph" w:styleId="Heading40" w:customStyle="1">
    <w:name w:val="heading 40"/>
    <w:basedOn w:val="Normal0"/>
    <w:next w:val="Normal0"/>
    <w:uiPriority w:val="9"/>
    <w:semiHidden/>
    <w:unhideWhenUsed/>
    <w:qFormat/>
    <w:pPr>
      <w:keepNext w:val="true"/>
      <w:keepLines/>
      <w:pBdr/>
      <w:spacing w:before="240" w:after="40"/>
      <w:outlineLvl w:val="3"/>
    </w:pPr>
    <w:rPr>
      <w:b/>
      <w:color w:val="000000"/>
    </w:rPr>
  </w:style>
  <w:style w:type="paragraph" w:styleId="Heading50" w:customStyle="1">
    <w:name w:val="heading 50"/>
    <w:basedOn w:val="Normal0"/>
    <w:next w:val="Normal0"/>
    <w:uiPriority w:val="9"/>
    <w:semiHidden/>
    <w:unhideWhenUsed/>
    <w:qFormat/>
    <w:pPr>
      <w:keepNext w:val="true"/>
      <w:keepLines/>
      <w:pBdr/>
      <w:spacing w:before="220" w:after="40"/>
      <w:outlineLvl w:val="4"/>
    </w:pPr>
    <w:rPr>
      <w:b/>
      <w:color w:val="000000"/>
      <w:sz w:val="22"/>
      <w:szCs w:val="22"/>
    </w:rPr>
  </w:style>
  <w:style w:type="paragraph" w:styleId="Heading60" w:customStyle="1">
    <w:name w:val="heading 60"/>
    <w:basedOn w:val="Normal0"/>
    <w:next w:val="Normal0"/>
    <w:uiPriority w:val="9"/>
    <w:semiHidden/>
    <w:unhideWhenUsed/>
    <w:qFormat/>
    <w:pPr>
      <w:keepNext w:val="true"/>
      <w:keepLines/>
      <w:pBdr/>
      <w:spacing w:before="200" w:after="40"/>
      <w:outlineLvl w:val="5"/>
    </w:pPr>
    <w:rPr>
      <w:b/>
      <w:color w:val="000000"/>
      <w:sz w:val="20"/>
      <w:szCs w:val="20"/>
    </w:rPr>
  </w:style>
  <w:style w:type="paragraph" w:styleId="Title0" w:customStyle="1">
    <w:name w:val="Title0"/>
    <w:basedOn w:val="Normal0"/>
    <w:next w:val="Normal0"/>
    <w:uiPriority w:val="10"/>
    <w:qFormat/>
    <w:pPr>
      <w:keepNext w:val="true"/>
      <w:keepLines/>
      <w:pBdr/>
      <w:spacing w:before="480" w:after="120"/>
    </w:pPr>
    <w:rPr>
      <w:b/>
      <w:color w:val="000000"/>
      <w:sz w:val="72"/>
      <w:szCs w:val="72"/>
    </w:rPr>
  </w:style>
  <w:style w:type="paragraph" w:styleId="Normal00" w:customStyle="1">
    <w:name w:val="Normal00"/>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00" w:customStyle="1">
    <w:name w:val="heading 100"/>
    <w:basedOn w:val="Normal00"/>
    <w:next w:val="Normal00"/>
    <w:qFormat/>
    <w:pPr>
      <w:keepNext w:val="true"/>
      <w:keepLines/>
      <w:pBdr/>
      <w:spacing w:before="480" w:after="120"/>
    </w:pPr>
    <w:rPr>
      <w:b/>
      <w:color w:val="000000"/>
      <w:sz w:val="48"/>
      <w:szCs w:val="48"/>
    </w:rPr>
  </w:style>
  <w:style w:type="paragraph" w:styleId="Heading200" w:customStyle="1">
    <w:name w:val="heading 200"/>
    <w:basedOn w:val="Normal00"/>
    <w:next w:val="Normal00"/>
    <w:qFormat/>
    <w:pPr>
      <w:keepNext w:val="true"/>
      <w:keepLines/>
      <w:pBdr/>
      <w:spacing w:before="360" w:after="80"/>
    </w:pPr>
    <w:rPr>
      <w:b/>
      <w:color w:val="000000"/>
      <w:sz w:val="36"/>
      <w:szCs w:val="36"/>
    </w:rPr>
  </w:style>
  <w:style w:type="paragraph" w:styleId="Heading300" w:customStyle="1">
    <w:name w:val="heading 300"/>
    <w:basedOn w:val="Normal00"/>
    <w:next w:val="Normal00"/>
    <w:qFormat/>
    <w:pPr>
      <w:keepNext w:val="true"/>
      <w:keepLines/>
      <w:pBdr/>
      <w:spacing w:before="280" w:after="80"/>
    </w:pPr>
    <w:rPr>
      <w:b/>
      <w:color w:val="000000"/>
      <w:sz w:val="28"/>
      <w:szCs w:val="28"/>
    </w:rPr>
  </w:style>
  <w:style w:type="paragraph" w:styleId="Heading400" w:customStyle="1">
    <w:name w:val="heading 400"/>
    <w:basedOn w:val="Normal00"/>
    <w:next w:val="Normal00"/>
    <w:qFormat/>
    <w:pPr>
      <w:keepNext w:val="true"/>
      <w:keepLines/>
      <w:pBdr/>
      <w:spacing w:before="240" w:after="40"/>
    </w:pPr>
    <w:rPr>
      <w:b/>
      <w:color w:val="000000"/>
    </w:rPr>
  </w:style>
  <w:style w:type="paragraph" w:styleId="Heading500" w:customStyle="1">
    <w:name w:val="heading 500"/>
    <w:basedOn w:val="Normal00"/>
    <w:next w:val="Normal00"/>
    <w:qFormat/>
    <w:pPr>
      <w:keepNext w:val="true"/>
      <w:keepLines/>
      <w:pBdr/>
      <w:spacing w:before="220" w:after="40"/>
    </w:pPr>
    <w:rPr>
      <w:b/>
      <w:color w:val="000000"/>
      <w:sz w:val="22"/>
      <w:szCs w:val="22"/>
    </w:rPr>
  </w:style>
  <w:style w:type="paragraph" w:styleId="Heading600" w:customStyle="1">
    <w:name w:val="heading 600"/>
    <w:basedOn w:val="Normal00"/>
    <w:next w:val="Normal00"/>
    <w:qFormat/>
    <w:pPr>
      <w:keepNext w:val="true"/>
      <w:keepLines/>
      <w:pBdr/>
      <w:spacing w:before="200" w:after="40"/>
    </w:pPr>
    <w:rPr>
      <w:b/>
      <w:color w:val="000000"/>
      <w:sz w:val="20"/>
      <w:szCs w:val="20"/>
    </w:rPr>
  </w:style>
  <w:style w:type="paragraph" w:styleId="Title00" w:customStyle="1">
    <w:name w:val="Title00"/>
    <w:basedOn w:val="Normal00"/>
    <w:next w:val="Normal00"/>
    <w:qFormat/>
    <w:pPr>
      <w:keepNext w:val="true"/>
      <w:keepLines/>
      <w:pBdr/>
      <w:spacing w:before="480" w:after="120"/>
    </w:pPr>
    <w:rPr>
      <w:b/>
      <w:color w:val="000000"/>
      <w:sz w:val="72"/>
      <w:szCs w:val="72"/>
    </w:rPr>
  </w:style>
  <w:style w:type="paragraph" w:styleId="Normal1" w:customStyle="1">
    <w:name w:val="Normal1"/>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1" w:customStyle="1">
    <w:name w:val="heading 11"/>
    <w:basedOn w:val="Normal1"/>
    <w:next w:val="Normal1"/>
    <w:qFormat/>
    <w:pPr>
      <w:keepNext w:val="true"/>
      <w:keepLines/>
      <w:pBdr/>
      <w:spacing w:before="480" w:after="120"/>
    </w:pPr>
    <w:rPr>
      <w:b/>
      <w:color w:val="000000"/>
      <w:sz w:val="48"/>
      <w:szCs w:val="48"/>
    </w:rPr>
  </w:style>
  <w:style w:type="paragraph" w:styleId="Heading21" w:customStyle="1">
    <w:name w:val="heading 21"/>
    <w:basedOn w:val="Normal1"/>
    <w:next w:val="Normal1"/>
    <w:qFormat/>
    <w:pPr>
      <w:keepNext w:val="true"/>
      <w:keepLines/>
      <w:pBdr/>
      <w:spacing w:before="360" w:after="80"/>
    </w:pPr>
    <w:rPr>
      <w:b/>
      <w:color w:val="000000"/>
      <w:sz w:val="36"/>
      <w:szCs w:val="36"/>
    </w:rPr>
  </w:style>
  <w:style w:type="paragraph" w:styleId="Heading31" w:customStyle="1">
    <w:name w:val="heading 31"/>
    <w:basedOn w:val="Normal1"/>
    <w:next w:val="Normal1"/>
    <w:qFormat/>
    <w:pPr>
      <w:keepNext w:val="true"/>
      <w:keepLines/>
      <w:pBdr/>
      <w:spacing w:before="280" w:after="80"/>
    </w:pPr>
    <w:rPr>
      <w:b/>
      <w:color w:val="000000"/>
      <w:sz w:val="28"/>
      <w:szCs w:val="28"/>
    </w:rPr>
  </w:style>
  <w:style w:type="paragraph" w:styleId="Heading41" w:customStyle="1">
    <w:name w:val="heading 41"/>
    <w:basedOn w:val="Normal1"/>
    <w:next w:val="Normal1"/>
    <w:qFormat/>
    <w:pPr>
      <w:keepNext w:val="true"/>
      <w:keepLines/>
      <w:pBdr/>
      <w:spacing w:before="240" w:after="40"/>
    </w:pPr>
    <w:rPr>
      <w:b/>
      <w:color w:val="000000"/>
    </w:rPr>
  </w:style>
  <w:style w:type="paragraph" w:styleId="Heading51" w:customStyle="1">
    <w:name w:val="heading 51"/>
    <w:basedOn w:val="Normal1"/>
    <w:next w:val="Normal1"/>
    <w:qFormat/>
    <w:pPr>
      <w:keepNext w:val="true"/>
      <w:keepLines/>
      <w:pBdr/>
      <w:spacing w:before="220" w:after="40"/>
    </w:pPr>
    <w:rPr>
      <w:b/>
      <w:color w:val="000000"/>
      <w:sz w:val="22"/>
      <w:szCs w:val="22"/>
    </w:rPr>
  </w:style>
  <w:style w:type="paragraph" w:styleId="Heading61" w:customStyle="1">
    <w:name w:val="heading 61"/>
    <w:basedOn w:val="Normal1"/>
    <w:next w:val="Normal1"/>
    <w:qFormat/>
    <w:pPr>
      <w:keepNext w:val="true"/>
      <w:keepLines/>
      <w:pBdr/>
      <w:spacing w:before="200" w:after="40"/>
    </w:pPr>
    <w:rPr>
      <w:b/>
      <w:color w:val="000000"/>
      <w:sz w:val="20"/>
      <w:szCs w:val="20"/>
    </w:rPr>
  </w:style>
  <w:style w:type="paragraph" w:styleId="Title1" w:customStyle="1">
    <w:name w:val="Title1"/>
    <w:basedOn w:val="Normal1"/>
    <w:next w:val="Normal1"/>
    <w:qFormat/>
    <w:pPr>
      <w:keepNext w:val="true"/>
      <w:keepLines/>
      <w:pBdr/>
      <w:spacing w:before="480" w:after="120"/>
    </w:pPr>
    <w:rPr>
      <w:b/>
      <w:color w:val="000000"/>
      <w:sz w:val="72"/>
      <w:szCs w:val="72"/>
    </w:rPr>
  </w:style>
  <w:style w:type="paragraph" w:styleId="Normal2" w:customStyle="1">
    <w:name w:val="Normal2"/>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Heading12" w:customStyle="1">
    <w:name w:val="heading 12"/>
    <w:basedOn w:val="Normal10"/>
    <w:next w:val="Normal10"/>
    <w:link w:val="Heading1Char"/>
    <w:uiPriority w:val="9"/>
    <w:qFormat/>
    <w:pPr>
      <w:keepNext w:val="true"/>
      <w:keepLines/>
      <w:spacing w:before="480" w:after="120"/>
      <w:outlineLvl w:val="0"/>
    </w:pPr>
    <w:rPr>
      <w:b/>
      <w:sz w:val="48"/>
      <w:szCs w:val="48"/>
    </w:rPr>
  </w:style>
  <w:style w:type="paragraph" w:styleId="Heading22" w:customStyle="1">
    <w:name w:val="heading 22"/>
    <w:basedOn w:val="Normal10"/>
    <w:next w:val="Normal10"/>
    <w:qFormat/>
    <w:pPr>
      <w:keepNext w:val="true"/>
      <w:keepLines/>
      <w:spacing w:before="360" w:after="80"/>
      <w:outlineLvl w:val="1"/>
    </w:pPr>
    <w:rPr>
      <w:b/>
      <w:sz w:val="36"/>
      <w:szCs w:val="36"/>
    </w:rPr>
  </w:style>
  <w:style w:type="paragraph" w:styleId="Heading32" w:customStyle="1">
    <w:name w:val="heading 32"/>
    <w:basedOn w:val="Normal10"/>
    <w:next w:val="Normal10"/>
    <w:qFormat/>
    <w:pPr>
      <w:keepNext w:val="true"/>
      <w:keepLines/>
      <w:spacing w:before="280" w:after="80"/>
      <w:outlineLvl w:val="2"/>
    </w:pPr>
    <w:rPr>
      <w:b/>
      <w:sz w:val="28"/>
      <w:szCs w:val="28"/>
    </w:rPr>
  </w:style>
  <w:style w:type="paragraph" w:styleId="Heading42" w:customStyle="1">
    <w:name w:val="heading 42"/>
    <w:basedOn w:val="Normal10"/>
    <w:next w:val="Normal10"/>
    <w:qFormat/>
    <w:pPr>
      <w:keepNext w:val="true"/>
      <w:keepLines/>
      <w:spacing w:before="240" w:after="40"/>
      <w:outlineLvl w:val="3"/>
    </w:pPr>
    <w:rPr>
      <w:b/>
    </w:rPr>
  </w:style>
  <w:style w:type="paragraph" w:styleId="Heading52" w:customStyle="1">
    <w:name w:val="heading 52"/>
    <w:basedOn w:val="Normal10"/>
    <w:next w:val="Normal10"/>
    <w:qFormat/>
    <w:pPr>
      <w:keepNext w:val="true"/>
      <w:keepLines/>
      <w:spacing w:before="220" w:after="40"/>
      <w:outlineLvl w:val="4"/>
    </w:pPr>
    <w:rPr>
      <w:b/>
      <w:sz w:val="22"/>
      <w:szCs w:val="22"/>
    </w:rPr>
  </w:style>
  <w:style w:type="paragraph" w:styleId="Heading62" w:customStyle="1">
    <w:name w:val="heading 62"/>
    <w:basedOn w:val="Normal10"/>
    <w:next w:val="Normal10"/>
    <w:qFormat/>
    <w:pPr>
      <w:keepNext w:val="true"/>
      <w:keepLines/>
      <w:spacing w:before="200" w:after="40"/>
      <w:outlineLvl w:val="5"/>
    </w:pPr>
    <w:rPr>
      <w:b/>
      <w:sz w:val="20"/>
      <w:szCs w:val="20"/>
    </w:rPr>
  </w:style>
  <w:style w:type="paragraph" w:styleId="Normal10" w:customStyle="1">
    <w:name w:val="Normal10"/>
    <w:qFormat/>
    <w:pPr>
      <w:widowControl/>
      <w:bidi w:val="0"/>
      <w:spacing w:before="0" w:after="0"/>
      <w:jc w:val="left"/>
    </w:pPr>
    <w:rPr>
      <w:rFonts w:ascii="Calibri" w:hAnsi="Calibri" w:eastAsia="Calibri" w:cs="Calibri"/>
      <w:color w:val="auto"/>
      <w:kern w:val="0"/>
      <w:sz w:val="24"/>
      <w:szCs w:val="24"/>
      <w:lang w:val="pt-BR" w:eastAsia="pt-BR" w:bidi="ar-SA"/>
    </w:rPr>
  </w:style>
  <w:style w:type="paragraph" w:styleId="Title2" w:customStyle="1">
    <w:name w:val="Title2"/>
    <w:basedOn w:val="Normal10"/>
    <w:next w:val="Normal1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pBdr/>
      <w:spacing w:before="360" w:after="80"/>
    </w:pPr>
    <w:rPr>
      <w:rFonts w:ascii="Georgia" w:hAnsi="Georgia" w:eastAsia="Georgia" w:cs="Georgia"/>
      <w:i/>
      <w:color w:val="666666"/>
      <w:sz w:val="48"/>
      <w:szCs w:val="48"/>
    </w:rPr>
  </w:style>
  <w:style w:type="paragraph" w:styleId="BalloonText">
    <w:name w:val="Balloon Text"/>
    <w:basedOn w:val="Normal2"/>
    <w:link w:val="TextodebaloCarter"/>
    <w:uiPriority w:val="99"/>
    <w:semiHidden/>
    <w:unhideWhenUsed/>
    <w:qFormat/>
    <w:rsid w:val="00263f65"/>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Normal2"/>
    <w:link w:val="CabealhoCarter"/>
    <w:uiPriority w:val="99"/>
    <w:unhideWhenUsed/>
    <w:rsid w:val="003a254a"/>
    <w:pPr>
      <w:tabs>
        <w:tab w:val="clear" w:pos="720"/>
        <w:tab w:val="center" w:pos="4680" w:leader="none"/>
        <w:tab w:val="right" w:pos="9360" w:leader="none"/>
      </w:tabs>
    </w:pPr>
    <w:rPr/>
  </w:style>
  <w:style w:type="paragraph" w:styleId="Footer">
    <w:name w:val="Footer"/>
    <w:basedOn w:val="Normal2"/>
    <w:link w:val="RodapCarter"/>
    <w:uiPriority w:val="99"/>
    <w:unhideWhenUsed/>
    <w:rsid w:val="003a254a"/>
    <w:pPr>
      <w:tabs>
        <w:tab w:val="clear" w:pos="720"/>
        <w:tab w:val="center" w:pos="4680" w:leader="none"/>
        <w:tab w:val="right" w:pos="9360" w:leader="none"/>
      </w:tabs>
    </w:pPr>
    <w:rPr/>
  </w:style>
  <w:style w:type="paragraph" w:styleId="ListParagraph">
    <w:name w:val="List Paragraph"/>
    <w:basedOn w:val="Normal2"/>
    <w:uiPriority w:val="34"/>
    <w:qFormat/>
    <w:rsid w:val="003a254a"/>
    <w:pPr>
      <w:spacing w:before="0" w:after="0"/>
      <w:ind w:left="720" w:hanging="0"/>
      <w:contextualSpacing/>
    </w:pPr>
    <w:rPr/>
  </w:style>
  <w:style w:type="paragraph" w:styleId="Caption1">
    <w:name w:val="caption"/>
    <w:basedOn w:val="Normal2"/>
    <w:next w:val="Normal2"/>
    <w:uiPriority w:val="35"/>
    <w:unhideWhenUsed/>
    <w:qFormat/>
    <w:rsid w:val="003a254a"/>
    <w:pPr>
      <w:spacing w:before="0" w:after="200"/>
    </w:pPr>
    <w:rPr>
      <w:i/>
      <w:iCs/>
      <w:color w:val="1F497D"/>
      <w:sz w:val="18"/>
      <w:szCs w:val="18"/>
    </w:rPr>
  </w:style>
  <w:style w:type="paragraph" w:styleId="NormalWeb">
    <w:name w:val="Normal (Web)"/>
    <w:basedOn w:val="Normal2"/>
    <w:uiPriority w:val="99"/>
    <w:semiHidden/>
    <w:unhideWhenUsed/>
    <w:qFormat/>
    <w:rsid w:val="000b4dbd"/>
    <w:pPr>
      <w:spacing w:beforeAutospacing="1" w:afterAutospacing="1"/>
    </w:pPr>
    <w:rPr>
      <w:rFonts w:ascii="Times New Roman" w:hAnsi="Times New Roman" w:eastAsia="Times New Roman" w:cs="Times New Roman"/>
    </w:rPr>
  </w:style>
  <w:style w:type="paragraph" w:styleId="Bibliography">
    <w:name w:val="Bibliography"/>
    <w:basedOn w:val="Normal2"/>
    <w:next w:val="Normal2"/>
    <w:uiPriority w:val="37"/>
    <w:unhideWhenUsed/>
    <w:qFormat/>
    <w:rsid w:val="00aa016a"/>
    <w:pPr/>
    <w:rPr/>
  </w:style>
  <w:style w:type="paragraph" w:styleId="Subtitle0" w:customStyle="1">
    <w:name w:val="Subtitle0"/>
    <w:basedOn w:val="Normal2"/>
    <w:next w:val="Normal2"/>
    <w:qFormat/>
    <w:pPr>
      <w:keepNext w:val="true"/>
      <w:keepLines/>
      <w:pBdr/>
      <w:spacing w:before="360" w:after="80"/>
    </w:pPr>
    <w:rPr>
      <w:rFonts w:ascii="Georgia" w:hAnsi="Georgia" w:eastAsia="Georgia" w:cs="Georgia"/>
      <w:i/>
      <w:color w:val="666666"/>
      <w:sz w:val="48"/>
      <w:szCs w:val="48"/>
    </w:rPr>
  </w:style>
  <w:style w:type="paragraph" w:styleId="Subtitle1" w:customStyle="1">
    <w:name w:val="Subtitle1"/>
    <w:basedOn w:val="Normal2"/>
    <w:next w:val="Normal2"/>
    <w:qFormat/>
    <w:pPr>
      <w:keepNext w:val="true"/>
      <w:keepLines/>
      <w:pBdr/>
      <w:spacing w:before="360" w:after="80"/>
    </w:pPr>
    <w:rPr>
      <w:rFonts w:ascii="Georgia" w:hAnsi="Georgia" w:eastAsia="Georgia" w:cs="Georgia"/>
      <w:i/>
      <w:color w:val="666666"/>
      <w:sz w:val="48"/>
      <w:szCs w:val="48"/>
    </w:rPr>
  </w:style>
  <w:style w:type="paragraph" w:styleId="Subtitle2" w:customStyle="1">
    <w:name w:val="Subtitle2"/>
    <w:basedOn w:val="Normal2"/>
    <w:next w:val="Normal2"/>
    <w:qFormat/>
    <w:pPr>
      <w:keepNext w:val="true"/>
      <w:keepLines/>
      <w:pBdr/>
      <w:spacing w:before="360" w:after="80"/>
    </w:pPr>
    <w:rPr>
      <w:rFonts w:ascii="Georgia" w:hAnsi="Georgia" w:eastAsia="Georgia" w:cs="Georgia"/>
      <w:i/>
      <w:color w:val="666666"/>
      <w:sz w:val="48"/>
      <w:szCs w:val="48"/>
    </w:rPr>
  </w:style>
  <w:style w:type="paragraph" w:styleId="Annotationtext">
    <w:name w:val="annotation text"/>
    <w:basedOn w:val="Normal0"/>
    <w:link w:val="TextodecomentrioCarter"/>
    <w:uiPriority w:val="99"/>
    <w:unhideWhenUsed/>
    <w:qFormat/>
    <w:pPr/>
    <w:rPr>
      <w:sz w:val="20"/>
      <w:szCs w:val="20"/>
    </w:rPr>
  </w:style>
  <w:style w:type="paragraph" w:styleId="Annotationsubject">
    <w:name w:val="annotation subject"/>
    <w:basedOn w:val="Annotationtext"/>
    <w:next w:val="Annotationtext"/>
    <w:link w:val="AssuntodecomentrioCarter"/>
    <w:uiPriority w:val="99"/>
    <w:semiHidden/>
    <w:unhideWhenUsed/>
    <w:qFormat/>
    <w:rsid w:val="00bd0160"/>
    <w:pPr/>
    <w:rPr>
      <w:b/>
      <w:bCs/>
    </w:rPr>
  </w:style>
  <w:style w:type="paragraph" w:styleId="IndexHeading">
    <w:name w:val="Index Heading"/>
    <w:basedOn w:val="Heading"/>
    <w:pPr/>
    <w:rPr/>
  </w:style>
  <w:style w:type="paragraph" w:styleId="ContentsHeading">
    <w:name w:val="TOC Heading"/>
    <w:basedOn w:val="Heading10"/>
    <w:next w:val="Normal0"/>
    <w:uiPriority w:val="39"/>
    <w:unhideWhenUsed/>
    <w:qFormat/>
    <w:rsid w:val="00bd0160"/>
    <w:pPr>
      <w:pBdr/>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paragraph" w:styleId="Contents1">
    <w:name w:val="TOC 1"/>
    <w:basedOn w:val="Normal0"/>
    <w:next w:val="Normal0"/>
    <w:autoRedefine/>
    <w:uiPriority w:val="39"/>
    <w:unhideWhenUsed/>
    <w:rsid w:val="007e32f9"/>
    <w:pPr>
      <w:tabs>
        <w:tab w:val="clear" w:pos="720"/>
        <w:tab w:val="left" w:pos="1320" w:leader="none"/>
        <w:tab w:val="right" w:pos="9628" w:leader="dot"/>
      </w:tabs>
      <w:spacing w:before="0" w:after="100"/>
    </w:pPr>
    <w:rPr/>
  </w:style>
  <w:style w:type="paragraph" w:styleId="Subtitle3" w:customStyle="1">
    <w:name w:val="Subtitle3"/>
    <w:basedOn w:val="Normal0"/>
    <w:next w:val="Normal0"/>
    <w:qFormat/>
    <w:pPr>
      <w:keepNext w:val="true"/>
      <w:keepLines/>
      <w:pBdr/>
      <w:spacing w:before="360" w:after="80"/>
    </w:pPr>
    <w:rPr>
      <w:rFonts w:ascii="Georgia" w:hAnsi="Georgia" w:eastAsia="Georgia" w:cs="Georgia"/>
      <w:i/>
      <w:color w:val="666666"/>
      <w:sz w:val="48"/>
      <w:szCs w:val="48"/>
    </w:rPr>
  </w:style>
  <w:style w:type="paragraph" w:styleId="Revision">
    <w:name w:val="Revision"/>
    <w:uiPriority w:val="99"/>
    <w:semiHidden/>
    <w:qFormat/>
    <w:rsid w:val="00a603c5"/>
    <w:pPr>
      <w:widowControl/>
      <w:bidi w:val="0"/>
      <w:spacing w:before="0" w:after="0"/>
      <w:jc w:val="left"/>
    </w:pPr>
    <w:rPr>
      <w:rFonts w:ascii="Calibri" w:hAnsi="Calibri" w:eastAsia="Calibri" w:cs="Calibri"/>
      <w:color w:val="auto"/>
      <w:kern w:val="0"/>
      <w:sz w:val="24"/>
      <w:szCs w:val="24"/>
      <w:lang w:val="pt-BR" w:eastAsia="pt-BR" w:bidi="ar-SA"/>
    </w:rPr>
  </w:style>
  <w:style w:type="paragraph" w:styleId="Footnote">
    <w:name w:val="Footnote Text"/>
    <w:basedOn w:val="Normal"/>
    <w:link w:val="TextodenotaderodapCarter"/>
    <w:uiPriority w:val="99"/>
    <w:semiHidden/>
    <w:unhideWhenUsed/>
    <w:rsid w:val="00b14b0a"/>
    <w:pPr/>
    <w:rPr>
      <w:sz w:val="20"/>
      <w:szCs w:val="20"/>
    </w:rPr>
  </w:style>
  <w:style w:type="paragraph" w:styleId="HTMLPreformatted">
    <w:name w:val="HTML Preformatted"/>
    <w:basedOn w:val="Normal"/>
    <w:link w:val="HTMLpr-formatadoCarter"/>
    <w:uiPriority w:val="99"/>
    <w:semiHidden/>
    <w:unhideWhenUsed/>
    <w:qFormat/>
    <w:rsid w:val="0048001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Endnote">
    <w:name w:val="Endnote Text"/>
    <w:basedOn w:val="Normal"/>
    <w:link w:val="TextodenotadefimCarter"/>
    <w:uiPriority w:val="99"/>
    <w:semiHidden/>
    <w:unhideWhenUsed/>
    <w:rsid w:val="00ad1b32"/>
    <w:pPr/>
    <w:rPr>
      <w:sz w:val="20"/>
      <w:szCs w:val="20"/>
    </w:rPr>
  </w:style>
  <w:style w:type="paragraph" w:styleId="Paragraph" w:customStyle="1">
    <w:name w:val="paragraph"/>
    <w:basedOn w:val="Normal"/>
    <w:qFormat/>
    <w:rsid w:val="00241449"/>
    <w:pPr>
      <w:spacing w:beforeAutospacing="1" w:afterAutospacing="1"/>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customStyle="1" w:styleId="NormalTable2">
    <w:name w:val="Normal Table2"/>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NormalTable00">
    <w:name w:val="Normal Table00"/>
    <w:tblPr>
      <w:tblCellMar>
        <w:top w:w="0" w:type="dxa"/>
        <w:left w:w="0" w:type="dxa"/>
        <w:bottom w:w="0" w:type="dxa"/>
        <w:right w:w="0" w:type="dxa"/>
      </w:tblCellMar>
    </w:tblPr>
  </w:style>
  <w:style w:type="table" w:customStyle="1" w:styleId="NormalTable10">
    <w:name w:val="Normal Table10"/>
    <w:tblPr>
      <w:tblCellMar>
        <w:top w:w="0" w:type="dxa"/>
        <w:left w:w="0" w:type="dxa"/>
        <w:bottom w:w="0" w:type="dxa"/>
        <w:right w:w="0" w:type="dxa"/>
      </w:tblCellMar>
    </w:tblPr>
  </w:style>
  <w:style w:type="table" w:customStyle="1" w:styleId="NormalTable20">
    <w:name w:val="Normal Table20"/>
    <w:uiPriority w:val="99"/>
    <w:semiHidden/>
    <w:unhideWhenUsed/>
    <w:tblPr>
      <w:tblCellMar>
        <w:top w:w="0" w:type="dxa"/>
        <w:left w:w="108" w:type="dxa"/>
        <w:bottom w:w="0" w:type="dxa"/>
        <w:right w:w="108" w:type="dxa"/>
      </w:tblCellMar>
    </w:tblPr>
  </w:style>
  <w:style w:type="table" w:customStyle="1" w:styleId="21">
    <w:name w:val="21"/>
    <w:basedOn w:val="NormalTable20"/>
    <w:tblPr>
      <w:tblStyleRowBandSize w:val="1"/>
      <w:tblStyleColBandSize w:val="1"/>
      <w:tblCellMar>
        <w:left w:w="115" w:type="dxa"/>
        <w:right w:w="115" w:type="dxa"/>
      </w:tblCellMar>
    </w:tblPr>
  </w:style>
  <w:style w:type="table" w:customStyle="1" w:styleId="20">
    <w:name w:val="20"/>
    <w:basedOn w:val="NormalTable20"/>
    <w:tblPr>
      <w:tblStyleRowBandSize w:val="1"/>
      <w:tblStyleColBandSize w:val="1"/>
      <w:tblCellMar>
        <w:top w:w="100" w:type="dxa"/>
        <w:left w:w="100" w:type="dxa"/>
        <w:bottom w:w="100" w:type="dxa"/>
        <w:right w:w="100" w:type="dxa"/>
      </w:tblCellMar>
    </w:tblPr>
  </w:style>
  <w:style w:type="table" w:customStyle="1" w:styleId="19">
    <w:name w:val="19"/>
    <w:basedOn w:val="NormalTable20"/>
    <w:tblPr>
      <w:tblStyleRowBandSize w:val="1"/>
      <w:tblStyleColBandSize w:val="1"/>
    </w:tblPr>
  </w:style>
  <w:style w:type="table" w:customStyle="1" w:styleId="18">
    <w:name w:val="18"/>
    <w:basedOn w:val="NormalTable20"/>
    <w:tblPr>
      <w:tblStyleRowBandSize w:val="1"/>
      <w:tblStyleColBandSize w:val="1"/>
      <w:tblCellMar>
        <w:top w:w="100" w:type="dxa"/>
        <w:left w:w="100" w:type="dxa"/>
        <w:bottom w:w="100" w:type="dxa"/>
        <w:right w:w="100" w:type="dxa"/>
      </w:tblCellMar>
    </w:tblPr>
  </w:style>
  <w:style w:type="table" w:customStyle="1" w:styleId="17">
    <w:name w:val="17"/>
    <w:basedOn w:val="NormalTable20"/>
    <w:tblPr>
      <w:tblStyleRowBandSize w:val="1"/>
      <w:tblStyleColBandSize w:val="1"/>
    </w:tblPr>
  </w:style>
  <w:style w:type="table" w:customStyle="1" w:styleId="16">
    <w:name w:val="16"/>
    <w:basedOn w:val="NormalTable20"/>
    <w:tblPr>
      <w:tblStyleRowBandSize w:val="1"/>
      <w:tblStyleColBandSize w:val="1"/>
      <w:tblCellMar>
        <w:top w:w="100" w:type="dxa"/>
        <w:left w:w="100" w:type="dxa"/>
        <w:bottom w:w="100" w:type="dxa"/>
        <w:right w:w="100" w:type="dxa"/>
      </w:tblCellMar>
    </w:tblPr>
  </w:style>
  <w:style w:type="table" w:customStyle="1" w:styleId="15">
    <w:name w:val="15"/>
    <w:basedOn w:val="NormalTable20"/>
    <w:tblPr>
      <w:tblStyleRowBandSize w:val="1"/>
      <w:tblStyleColBandSize w:val="1"/>
    </w:tblPr>
  </w:style>
  <w:style w:type="table" w:customStyle="1" w:styleId="14">
    <w:name w:val="14"/>
    <w:basedOn w:val="NormalTable20"/>
    <w:tblPr>
      <w:tblStyleRowBandSize w:val="1"/>
      <w:tblStyleColBandSize w:val="1"/>
      <w:tblCellMar>
        <w:top w:w="100" w:type="dxa"/>
        <w:left w:w="100" w:type="dxa"/>
        <w:bottom w:w="100" w:type="dxa"/>
        <w:right w:w="100" w:type="dxa"/>
      </w:tblCellMar>
    </w:tblPr>
  </w:style>
  <w:style w:type="table" w:customStyle="1" w:styleId="13">
    <w:name w:val="13"/>
    <w:basedOn w:val="NormalTable20"/>
    <w:tblPr>
      <w:tblStyleRowBandSize w:val="1"/>
      <w:tblStyleColBandSize w:val="1"/>
    </w:tblPr>
  </w:style>
  <w:style w:type="table" w:customStyle="1" w:styleId="12">
    <w:name w:val="12"/>
    <w:basedOn w:val="TableNormal0"/>
    <w:tblPr>
      <w:tblStyleRowBandSize w:val="1"/>
      <w:tblStyleColBandSize w:val="1"/>
      <w:tblCellMar>
        <w:top w:w="100" w:type="dxa"/>
        <w:left w:w="100" w:type="dxa"/>
        <w:bottom w:w="100" w:type="dxa"/>
        <w:right w:w="100" w:type="dxa"/>
      </w:tblCellMar>
    </w:tblPr>
  </w:style>
  <w:style w:type="table" w:customStyle="1" w:styleId="11">
    <w:name w:val="11"/>
    <w:basedOn w:val="TableNormal0"/>
    <w:tblPr>
      <w:tblStyleRowBandSize w:val="1"/>
      <w:tblStyleColBandSize w:val="1"/>
      <w:tblCellMar>
        <w:top w:w="100" w:type="dxa"/>
        <w:left w:w="100" w:type="dxa"/>
        <w:bottom w:w="100" w:type="dxa"/>
        <w:right w:w="100" w:type="dxa"/>
      </w:tblCellMar>
    </w:tblPr>
  </w:style>
  <w:style w:type="table" w:customStyle="1" w:styleId="10">
    <w:name w:val="10"/>
    <w:basedOn w:val="TableNormal0"/>
    <w:tblPr>
      <w:tblStyleRowBandSize w:val="1"/>
      <w:tblStyleColBandSize w:val="1"/>
      <w:tblCellMar>
        <w:top w:w="100" w:type="dxa"/>
        <w:left w:w="100" w:type="dxa"/>
        <w:bottom w:w="100" w:type="dxa"/>
        <w:right w:w="100" w:type="dxa"/>
      </w:tblCellMar>
    </w:tblPr>
  </w:style>
  <w:style w:type="table" w:customStyle="1" w:styleId="9">
    <w:name w:val="9"/>
    <w:basedOn w:val="TableNormal0"/>
    <w:tblPr>
      <w:tblStyleRowBandSize w:val="1"/>
      <w:tblStyleColBandSize w:val="1"/>
      <w:tblCellMar>
        <w:top w:w="100" w:type="dxa"/>
        <w:left w:w="100" w:type="dxa"/>
        <w:bottom w:w="100" w:type="dxa"/>
        <w:right w:w="100" w:type="dxa"/>
      </w:tblCellMar>
    </w:tblPr>
  </w:style>
  <w:style w:type="table" w:customStyle="1" w:styleId="8">
    <w:name w:val="8"/>
    <w:basedOn w:val="NormalTable2"/>
    <w:tblPr>
      <w:tblStyleRowBandSize w:val="1"/>
      <w:tblStyleColBandSize w:val="1"/>
      <w:tblCellMar>
        <w:top w:w="100" w:type="dxa"/>
        <w:left w:w="100" w:type="dxa"/>
        <w:bottom w:w="100" w:type="dxa"/>
        <w:right w:w="100" w:type="dxa"/>
      </w:tblCellMar>
    </w:tblPr>
  </w:style>
  <w:style w:type="table" w:customStyle="1" w:styleId="7">
    <w:name w:val="7"/>
    <w:basedOn w:val="NormalTable2"/>
    <w:tblPr>
      <w:tblStyleRowBandSize w:val="1"/>
      <w:tblStyleColBandSize w:val="1"/>
      <w:tblCellMar>
        <w:top w:w="100" w:type="dxa"/>
        <w:left w:w="100" w:type="dxa"/>
        <w:bottom w:w="100" w:type="dxa"/>
        <w:right w:w="100" w:type="dxa"/>
      </w:tblCellMar>
    </w:tblPr>
  </w:style>
  <w:style w:type="table" w:customStyle="1" w:styleId="6">
    <w:name w:val="6"/>
    <w:basedOn w:val="NormalTable2"/>
    <w:tblPr>
      <w:tblStyleRowBandSize w:val="1"/>
      <w:tblStyleColBandSize w:val="1"/>
      <w:tblCellMar>
        <w:top w:w="100" w:type="dxa"/>
        <w:left w:w="100" w:type="dxa"/>
        <w:bottom w:w="100" w:type="dxa"/>
        <w:right w:w="100" w:type="dxa"/>
      </w:tblCellMar>
    </w:tblPr>
  </w:style>
  <w:style w:type="table" w:customStyle="1" w:styleId="5">
    <w:name w:val="5"/>
    <w:basedOn w:val="NormalTable2"/>
    <w:tblPr>
      <w:tblStyleRowBandSize w:val="1"/>
      <w:tblStyleColBandSize w:val="1"/>
      <w:tblCellMar>
        <w:top w:w="100" w:type="dxa"/>
        <w:left w:w="100" w:type="dxa"/>
        <w:bottom w:w="100" w:type="dxa"/>
        <w:right w:w="100" w:type="dxa"/>
      </w:tblCellMar>
    </w:tblPr>
  </w:style>
  <w:style w:type="table" w:customStyle="1" w:styleId="4">
    <w:name w:val="4"/>
    <w:basedOn w:val="NormalTable1"/>
    <w:tblPr>
      <w:tblStyleRowBandSize w:val="1"/>
      <w:tblStyleColBandSize w:val="1"/>
      <w:tblCellMar>
        <w:top w:w="100" w:type="dxa"/>
        <w:left w:w="100" w:type="dxa"/>
        <w:bottom w:w="100" w:type="dxa"/>
        <w:right w:w="100" w:type="dxa"/>
      </w:tblCellMar>
    </w:tblPr>
  </w:style>
  <w:style w:type="table" w:customStyle="1" w:styleId="3">
    <w:name w:val="3"/>
    <w:basedOn w:val="NormalTable1"/>
    <w:tblPr>
      <w:tblStyleRowBandSize w:val="1"/>
      <w:tblStyleColBandSize w:val="1"/>
      <w:tblCellMar>
        <w:top w:w="100" w:type="dxa"/>
        <w:left w:w="100" w:type="dxa"/>
        <w:bottom w:w="100" w:type="dxa"/>
        <w:right w:w="100" w:type="dxa"/>
      </w:tblCellMar>
    </w:tblPr>
  </w:style>
  <w:style w:type="table" w:customStyle="1" w:styleId="2">
    <w:name w:val="2"/>
    <w:basedOn w:val="NormalTable1"/>
    <w:tblPr>
      <w:tblStyleRowBandSize w:val="1"/>
      <w:tblStyleColBandSize w:val="1"/>
      <w:tblCellMar>
        <w:top w:w="100" w:type="dxa"/>
        <w:left w:w="100" w:type="dxa"/>
        <w:bottom w:w="100" w:type="dxa"/>
        <w:right w:w="100" w:type="dxa"/>
      </w:tblCellMar>
    </w:tblPr>
  </w:style>
  <w:style w:type="table" w:customStyle="1" w:styleId="1">
    <w:name w:val="1"/>
    <w:basedOn w:val="NormalTable1"/>
    <w:tblPr>
      <w:tblStyleRowBandSize w:val="1"/>
      <w:tblStyleColBandSize w:val="1"/>
      <w:tblCellMar>
        <w:top w:w="100" w:type="dxa"/>
        <w:left w:w="100" w:type="dxa"/>
        <w:bottom w:w="100" w:type="dxa"/>
        <w:right w:w="100" w:type="dxa"/>
      </w:tblCellMar>
    </w:tblPr>
  </w:style>
  <w:style w:type="table" w:styleId="Tabelacomgrelha">
    <w:name w:val="Table Grid"/>
    <w:basedOn w:val="Tabelanormal"/>
    <w:uiPriority w:val="39"/>
    <w:rsid w:val="00974b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br/transportes/pt-br/assuntos/transito/conteudo-Senatran/estatisticas-frota-de-veiculos-senatran" TargetMode="External"/><Relationship Id="rId3" Type="http://schemas.openxmlformats.org/officeDocument/2006/relationships/hyperlink" Target="http://anuario.antt.gov.br/index.php/content/view/5632/1__Inventario_Nacional_de_Emissoes_Atmosfericas_por_Veiculos_Automotores_Rodoviarios.html" TargetMode="External"/><Relationship Id="rId4" Type="http://schemas.openxmlformats.org/officeDocument/2006/relationships/hyperlink" Target="https://servicos.dnit.gov.br/dnitcloud/index.php/s/PSRBrzNP78DAByW" TargetMode="External"/><Relationship Id="rId5" Type="http://schemas.openxmlformats.org/officeDocument/2006/relationships/hyperlink" Target="https://www.gov.br/anp/pt-br/centrais-de-conteudo/dados-estatisticos" TargetMode="External"/><Relationship Id="rId6" Type="http://schemas.openxmlformats.org/officeDocument/2006/relationships/hyperlink" Target="https://www.gov.br/anp/pt-br/centrais-de-conteudo/dados-abertos/anuario-estatistico-2022" TargetMode="External"/><Relationship Id="rId7" Type="http://schemas.openxmlformats.org/officeDocument/2006/relationships/hyperlink" Target="https://www.epe.gov.br/pt/publicacoes-dados-abertos/publicacoes/balanco-energetico-nacional-ben" TargetMode="External"/><Relationship Id="rId8" Type="http://schemas.openxmlformats.org/officeDocument/2006/relationships/hyperlink" Target="https://www.ipea.gov.br/presenca/index.php?option=com_content&amp;view=article&amp;id=28&amp;Itemid=18" TargetMode="External"/><Relationship Id="rId9" Type="http://schemas.openxmlformats.org/officeDocument/2006/relationships/hyperlink" Target="https://ftp.ibge.gov.br/Censo_Agropecuario/Censo_Agropecuario_2006/Segunda_Apuracao/censoagro2006_2aapuracao.pdf" TargetMode="External"/><Relationship Id="rId10" Type="http://schemas.openxmlformats.org/officeDocument/2006/relationships/hyperlink" Target="https://www.gov.br/inmetro/pt-br/assuntos/avaliacao-da-conformidade/programa-brasileiro-de-etiquetagem/tabelas-de-eficiencia-energetica/veiculos-automotivos-pbe-veicular"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image" Target="media/image7.jpeg"/><Relationship Id="rId23" Type="http://schemas.openxmlformats.org/officeDocument/2006/relationships/hyperlink" Target="https://teses.usp.br/teses/disponiveis/18/18144/tde-08042015-103747/pt-br.php" TargetMode="External"/><Relationship Id="rId24" Type="http://schemas.openxmlformats.org/officeDocument/2006/relationships/hyperlink" Target="https://teses.usp.br/teses/disponiveis/18/18144/tde-14032011-112111/pt-br.php" TargetMode="External"/><Relationship Id="rId25" Type="http://schemas.openxmlformats.org/officeDocument/2006/relationships/hyperlink" Target="http://anuario.antt.gov.br/index.php/content/view/5632/1__Inventario_Nacional_de_Emissoes_Atmosfericas_por_Veiculos_Automotores_Rodoviarios.html" TargetMode="External"/><Relationship Id="rId26" Type="http://schemas.openxmlformats.org/officeDocument/2006/relationships/hyperlink" Target="https://servicos.dnit.gov.br/dnitcloud/index.php/s/PSRBrzNP78DAByW" TargetMode="External"/><Relationship Id="rId27" Type="http://schemas.openxmlformats.org/officeDocument/2006/relationships/hyperlink" Target="https://www.ipea.gov.br/presenca/index.php?option=com_content&amp;view=article&amp;id=28&amp;Itemid=18" TargetMode="External"/><Relationship Id="rId28" Type="http://schemas.openxmlformats.org/officeDocument/2006/relationships/hyperlink" Target="https://www.gov.br/inmetro/pt-br/assuntos/avaliacao-da-conformidade/programa-brasileiro-de-etiquetagem/tabelas-de-eficiencia-energetica/veiculos-automotivos-pbe-veicular" TargetMode="External"/><Relationship Id="rId29" Type="http://schemas.openxmlformats.org/officeDocument/2006/relationships/hyperlink" Target="https://datasus.saude.gov.br/mortalidade-desde-1996-pela-cid-10" TargetMode="External"/><Relationship Id="rId30" Type="http://schemas.openxmlformats.org/officeDocument/2006/relationships/hyperlink" Target="https://www.gov.br/anp/pt-br/centrais-de-conteudo/dados-estatisticos" TargetMode="External"/><Relationship Id="rId31" Type="http://schemas.openxmlformats.org/officeDocument/2006/relationships/hyperlink" Target="https://www.gov.br/anp/pt-br/centrais-de-conteudo/dados-abertos/anuario-estatistico-2022" TargetMode="External"/><Relationship Id="rId32" Type="http://schemas.openxmlformats.org/officeDocument/2006/relationships/hyperlink" Target="https://www.epe.gov.br/pt/publicacoes-dados-abertos/publicacoes/balanco-energetico-nacional-ben" TargetMode="External"/><Relationship Id="rId33" Type="http://schemas.openxmlformats.org/officeDocument/2006/relationships/hyperlink" Target="https://www.ibge.gov.br/estatisticas/sociais/populacao/9662-censo-demografico-2010.html?edicao=9673" TargetMode="External"/><Relationship Id="rId34" Type="http://schemas.openxmlformats.org/officeDocument/2006/relationships/hyperlink" Target="https://www.ibge.gov.br/estatisticas/sociais/populacao/9103-estimativas-de-populacao.html" TargetMode="External"/><Relationship Id="rId35" Type="http://schemas.openxmlformats.org/officeDocument/2006/relationships/hyperlink" Target="https://ftp.ibge.gov.br/Censo_Agropecuario/Censo_Agropecuario_2006/Segunda_Apuracao/censoagro2006_2aapuracao.pdf" TargetMode="External"/><Relationship Id="rId36" Type="http://schemas.openxmlformats.org/officeDocument/2006/relationships/hyperlink" Target="https://www.gov.br/transportes/pt-br/assuntos/transito/senatran/estatisticas" TargetMode="External"/><Relationship Id="rId37" Type="http://schemas.openxmlformats.org/officeDocument/2006/relationships/hyperlink" Target="https://www.gov.br/transportes/pt-br/assuntos/transito/conteudo-Senatran/estatisticas-frota-de-veiculos-senatran" TargetMode="External"/><Relationship Id="rId38" Type="http://schemas.openxmlformats.org/officeDocument/2006/relationships/hyperlink" Target="https://road-safety.transport.ec.europa.eu/system/files/2023-02/erso-country-overview-2023-slovenia_0.pdf" TargetMode="External"/><Relationship Id="rId39" Type="http://schemas.openxmlformats.org/officeDocument/2006/relationships/hyperlink" Target="https://www.gasnet.com.br/GNV/Entendendo" TargetMode="External"/><Relationship Id="rId40" Type="http://schemas.openxmlformats.org/officeDocument/2006/relationships/hyperlink" Target="https://www.itf-oecd.org/sites/default/files/australia-road-safety.pdf" TargetMode="External"/><Relationship Id="rId41" Type="http://schemas.openxmlformats.org/officeDocument/2006/relationships/hyperlink" Target="https://www.itf-oecd.org/sites/default/files/france-road-safety.pdf" TargetMode="External"/><Relationship Id="rId42" Type="http://schemas.openxmlformats.org/officeDocument/2006/relationships/hyperlink" Target="https://www.itf-oecd.org/sites/default/files/mexico-road-safety.pdf" TargetMode="External"/><Relationship Id="rId43" Type="http://schemas.openxmlformats.org/officeDocument/2006/relationships/hyperlink" Target="https://www.itf-oecd.org/sites/default/files/poland-road-safety.pdf" TargetMode="External"/><Relationship Id="rId44" Type="http://schemas.openxmlformats.org/officeDocument/2006/relationships/hyperlink" Target="https://www.itf-oecd.org/sites/default/files/sweden-road-safety.pdf" TargetMode="External"/><Relationship Id="rId45" Type="http://schemas.openxmlformats.org/officeDocument/2006/relationships/hyperlink" Target="https://www.itf-oecd.org/road-safety-annual-report-2022" TargetMode="External"/><Relationship Id="rId46" Type="http://schemas.openxmlformats.org/officeDocument/2006/relationships/hyperlink" Target="https://notesfrompoland.com/2023/01/06/road-deaths-fell-to-record-low-in-poland-in-2022-after-introduction-of-tougher-speeding-fines/" TargetMode="External"/><Relationship Id="rId47" Type="http://schemas.openxmlformats.org/officeDocument/2006/relationships/hyperlink" Target="https://notesfrompoland.com/2023/06/21/poland-wins-european-road-safety-award-after-deaths-fall-by-nearly-half-in-decade/" TargetMode="External"/><Relationship Id="rId48" Type="http://schemas.openxmlformats.org/officeDocument/2006/relationships/hyperlink" Target="https://www.onsv.org.br/estudos-pesquisas/estudo-desempenho-brasileiro-na-decada-de-acao-pela-seguranca-no-transito?no-cache=1" TargetMode="External"/><Relationship Id="rId49" Type="http://schemas.openxmlformats.org/officeDocument/2006/relationships/hyperlink" Target="https://cdn.who.int/media/docs/default-source/documents/un-road-safety-collaboration/global_plan_doa_2011-2020.pdf?sfvrsn=a34009ff_3&amp;download=true" TargetMode="External"/><Relationship Id="rId50" Type="http://schemas.openxmlformats.org/officeDocument/2006/relationships/header" Target="header4.xml"/><Relationship Id="rId51" Type="http://schemas.openxmlformats.org/officeDocument/2006/relationships/header" Target="header5.xml"/><Relationship Id="rId52" Type="http://schemas.openxmlformats.org/officeDocument/2006/relationships/footer" Target="footer4.xml"/><Relationship Id="rId53" Type="http://schemas.openxmlformats.org/officeDocument/2006/relationships/footer" Target="footer5.xml"/><Relationship Id="rId54" Type="http://schemas.openxmlformats.org/officeDocument/2006/relationships/footnotes" Target="footnote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1">
  <go:docsCustomData roundtripDataSignature="AMtx7mhOQBqo+wrh1fqqcnsCFQg100P8rw==">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33270C7F360A7F47A1B720549C3E9397" ma:contentTypeVersion="11" ma:contentTypeDescription="Crie um novo documento." ma:contentTypeScope="" ma:versionID="eee0c314dd19ac2a87b0ca805f817ca7">
  <xsd:schema xmlns:xsd="http://www.w3.org/2001/XMLSchema" xmlns:xs="http://www.w3.org/2001/XMLSchema" xmlns:p="http://schemas.microsoft.com/office/2006/metadata/properties" xmlns:ns2="a35b26e6-7832-4067-9ceb-2941cfbb770c" xmlns:ns3="ce29b8ed-6d9c-45d6-831d-9b2ee93b4f7e" targetNamespace="http://schemas.microsoft.com/office/2006/metadata/properties" ma:root="true" ma:fieldsID="39306cc4faf2dbb7460d5937a0244c84" ns2:_="" ns3:_="">
    <xsd:import namespace="a35b26e6-7832-4067-9ceb-2941cfbb770c"/>
    <xsd:import namespace="ce29b8ed-6d9c-45d6-831d-9b2ee93b4f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b26e6-7832-4067-9ceb-2941cfbb7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29b8ed-6d9c-45d6-831d-9b2ee93b4f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4e1a75e-c2e7-4bfb-84a0-05fbf59eaf5f}" ma:internalName="TaxCatchAll" ma:showField="CatchAllData" ma:web="ce29b8ed-6d9c-45d6-831d-9b2ee93b4f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a35b26e6-7832-4067-9ceb-2941cfbb770c">
      <Terms xmlns="http://schemas.microsoft.com/office/infopath/2007/PartnerControls"/>
    </lcf76f155ced4ddcb4097134ff3c332f>
    <TaxCatchAll xmlns="ce29b8ed-6d9c-45d6-831d-9b2ee93b4f7e" xsi:nil="true"/>
  </documentManagement>
</p:properties>
</file>

<file path=customXml/itemProps1.xml><?xml version="1.0" encoding="utf-8"?>
<ds:datastoreItem xmlns:ds="http://schemas.openxmlformats.org/officeDocument/2006/customXml" ds:itemID="{8536150A-6BA8-4D62-9C56-1B27CCFF696D}">
  <ds:schemaRefs>
    <ds:schemaRef ds:uri="http://schemas.microsoft.com/sharepoint/v3/contenttype/forms"/>
  </ds:schemaRefs>
</ds:datastoreItem>
</file>

<file path=customXml/itemProps2.xml><?xml version="1.0" encoding="utf-8"?>
<ds:datastoreItem xmlns:ds="http://schemas.openxmlformats.org/officeDocument/2006/customXml" ds:itemID="{36E33D26-AB0D-4598-BDD1-8AC513B7FA72}">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4478CAC-E5C3-4BBF-8619-7C205D2B6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b26e6-7832-4067-9ceb-2941cfbb770c"/>
    <ds:schemaRef ds:uri="ce29b8ed-6d9c-45d6-831d-9b2ee93b4f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377BDF-29FE-4FB6-8732-0914FD324457}">
  <ds:schemaRefs>
    <ds:schemaRef ds:uri="http://schemas.microsoft.com/office/2006/metadata/properties"/>
    <ds:schemaRef ds:uri="http://schemas.microsoft.com/office/infopath/2007/PartnerControls"/>
    <ds:schemaRef ds:uri="a35b26e6-7832-4067-9ceb-2941cfbb770c"/>
    <ds:schemaRef ds:uri="ce29b8ed-6d9c-45d6-831d-9b2ee93b4f7e"/>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Application>LibreOffice/7.5.6.2$Linux_X86_64 LibreOffice_project/50$Build-2</Application>
  <AppVersion>15.0000</AppVersion>
  <Pages>25</Pages>
  <Words>5592</Words>
  <Characters>32596</Characters>
  <CharactersWithSpaces>36841</CharactersWithSpaces>
  <Paragraphs>1483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2023-09-06T21:08:00Z</dcterms:created>
  <dc:creator>HBT99S1</dc:creator>
  <dc:description/>
  <dc:language>pt-BR</dc:language>
  <cp:lastModifiedBy>Pedro Augusto Borges</cp:lastModifiedBy>
  <cp:lastPrinted>2023-09-13T20:46:00Z</cp:lastPrinted>
  <dcterms:modified xsi:type="dcterms:W3CDTF">2023-09-28T16:59:21Z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0x01010033270C7F360A7F47A1B720549C3E9397</vt:lpwstr>
  </property>
  <property fmtid="{D5CDD505-2E9C-101B-9397-08002B2CF9AE}" pid="3" name="MediaServiceImageTags">
    <vt:lpwstr/>
  </property>
</Properties>
</file>